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Windows编程实验</w:t>
      </w:r>
      <w:r>
        <w:rPr>
          <w:rFonts w:hint="eastAsia"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刘晓翔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成绩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对话框编程</w:t>
      </w:r>
      <w:bookmarkStart w:id="0" w:name="_GoBack"/>
      <w:bookmarkEnd w:id="0"/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             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实验项目类</w:t>
      </w:r>
      <w:r>
        <w:rPr>
          <w:rFonts w:hint="eastAsia" w:eastAsia="楷体_GB2312"/>
          <w:sz w:val="28"/>
          <w:szCs w:val="28"/>
          <w:u w:val="single"/>
        </w:rPr>
        <w:t>验证</w:t>
      </w:r>
      <w:r>
        <w:rPr>
          <w:rFonts w:eastAsia="楷体_GB2312"/>
          <w:sz w:val="28"/>
          <w:szCs w:val="28"/>
        </w:rPr>
        <w:t>实验地点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三楼机房1</w:t>
      </w:r>
      <w:r>
        <w:rPr>
          <w:rFonts w:eastAsia="楷体_GB2312"/>
          <w:sz w:val="28"/>
          <w:szCs w:val="28"/>
        </w:rPr>
        <w:t>学院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智能科学与工程学院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ind w:left="280" w:hanging="280" w:hangingChars="100"/>
        <w:rPr>
          <w:rFonts w:hint="eastAsia"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巫扬智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2021102258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2023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5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23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spacing w:line="420" w:lineRule="exact"/>
        <w:ind w:left="280" w:hanging="281" w:hangingChars="10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widowControl w:val="0"/>
        <w:numPr>
          <w:ilvl w:val="1"/>
          <w:numId w:val="1"/>
        </w:numPr>
        <w:tabs>
          <w:tab w:val="left" w:pos="312"/>
        </w:tabs>
        <w:spacing w:line="420" w:lineRule="exact"/>
        <w:ind w:left="71" w:leftChars="0" w:firstLine="0" w:firstLineChars="0"/>
        <w:jc w:val="both"/>
        <w:rPr>
          <w:rFonts w:hint="eastAsia" w:ascii="宋体" w:hAnsi="宋体"/>
          <w:color w:val="000000"/>
          <w:sz w:val="24"/>
          <w:szCs w:val="24"/>
          <w:lang w:eastAsia="zh-CN"/>
        </w:rPr>
      </w:pPr>
      <w:r>
        <w:rPr>
          <w:rFonts w:hint="eastAsia" w:ascii="宋体" w:hAnsi="宋体"/>
          <w:color w:val="000000"/>
          <w:sz w:val="24"/>
          <w:szCs w:val="24"/>
        </w:rPr>
        <w:t>掌握</w:t>
      </w:r>
      <w:r>
        <w:rPr>
          <w:rFonts w:ascii="宋体" w:hAnsi="宋体"/>
          <w:color w:val="000000"/>
          <w:sz w:val="24"/>
          <w:szCs w:val="24"/>
        </w:rPr>
        <w:t>模式对话框的创建、显示与销毁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。</w:t>
      </w:r>
    </w:p>
    <w:p>
      <w:pPr>
        <w:widowControl w:val="0"/>
        <w:numPr>
          <w:ilvl w:val="1"/>
          <w:numId w:val="1"/>
        </w:numPr>
        <w:tabs>
          <w:tab w:val="left" w:pos="312"/>
        </w:tabs>
        <w:spacing w:line="420" w:lineRule="exact"/>
        <w:ind w:left="71" w:leftChars="0" w:firstLine="0" w:firstLineChars="0"/>
        <w:jc w:val="both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</w:rPr>
        <w:t>掌握</w:t>
      </w:r>
      <w:r>
        <w:rPr>
          <w:rFonts w:ascii="宋体" w:hAnsi="宋体"/>
          <w:color w:val="000000"/>
          <w:sz w:val="24"/>
          <w:szCs w:val="24"/>
        </w:rPr>
        <w:t>无模式对话框的创建、显示与销毁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。</w:t>
      </w:r>
    </w:p>
    <w:p>
      <w:pPr>
        <w:widowControl w:val="0"/>
        <w:numPr>
          <w:ilvl w:val="1"/>
          <w:numId w:val="1"/>
        </w:numPr>
        <w:tabs>
          <w:tab w:val="left" w:pos="312"/>
        </w:tabs>
        <w:spacing w:line="420" w:lineRule="exact"/>
        <w:ind w:left="71" w:leftChars="0" w:firstLine="0" w:firstLineChars="0"/>
        <w:jc w:val="both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</w:rPr>
        <w:t>掌握对话框控件的访问方法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。</w:t>
      </w:r>
    </w:p>
    <w:p>
      <w:pPr>
        <w:widowControl w:val="0"/>
        <w:numPr>
          <w:ilvl w:val="1"/>
          <w:numId w:val="1"/>
        </w:numPr>
        <w:tabs>
          <w:tab w:val="left" w:pos="312"/>
        </w:tabs>
        <w:spacing w:line="420" w:lineRule="exact"/>
        <w:ind w:left="71" w:leftChars="0" w:firstLine="0" w:firstLineChars="0"/>
        <w:jc w:val="both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</w:rPr>
        <w:t>掌握修改对话框外观的编程方法。</w:t>
      </w:r>
    </w:p>
    <w:p>
      <w:pPr>
        <w:numPr>
          <w:ilvl w:val="0"/>
          <w:numId w:val="1"/>
        </w:numPr>
        <w:spacing w:line="420" w:lineRule="exact"/>
        <w:ind w:left="280" w:hanging="281" w:hangingChars="100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实验要求</w:t>
      </w:r>
    </w:p>
    <w:p>
      <w:pPr>
        <w:tabs>
          <w:tab w:val="left" w:pos="1785"/>
        </w:tabs>
        <w:spacing w:line="360" w:lineRule="exact"/>
        <w:ind w:firstLine="480" w:firstLineChars="20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</w:rPr>
        <w:t>利用Visual C++6.0软件开发工具编写程序，在实验三的程序中创建一个模式对话框与一个无模式对话康，并能访问其中的控件</w:t>
      </w:r>
      <w:r>
        <w:rPr>
          <w:rFonts w:hint="eastAsia" w:ascii="宋体" w:hAnsi="宋体"/>
          <w:color w:val="000000"/>
          <w:sz w:val="18"/>
          <w:szCs w:val="18"/>
        </w:rPr>
        <w:t>。</w:t>
      </w:r>
    </w:p>
    <w:p>
      <w:pPr>
        <w:numPr>
          <w:ilvl w:val="0"/>
          <w:numId w:val="1"/>
        </w:numPr>
        <w:spacing w:line="420" w:lineRule="exact"/>
        <w:ind w:left="280" w:hanging="281" w:hangingChars="100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实验过程</w:t>
      </w:r>
    </w:p>
    <w:p>
      <w:pPr>
        <w:widowControl w:val="0"/>
        <w:numPr>
          <w:ilvl w:val="1"/>
          <w:numId w:val="1"/>
        </w:numPr>
        <w:tabs>
          <w:tab w:val="left" w:pos="312"/>
        </w:tabs>
        <w:spacing w:line="420" w:lineRule="exact"/>
        <w:ind w:left="71" w:leftChars="0" w:firstLine="0" w:firstLineChars="0"/>
        <w:jc w:val="both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对话框的基本知识</w:t>
      </w:r>
    </w:p>
    <w:p>
      <w:pPr>
        <w:widowControl w:val="0"/>
        <w:numPr>
          <w:ilvl w:val="0"/>
          <w:numId w:val="0"/>
        </w:numPr>
        <w:spacing w:line="420" w:lineRule="exact"/>
        <w:ind w:leftChars="0"/>
        <w:jc w:val="both"/>
        <w:rPr>
          <w:rFonts w:hint="eastAsia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3.1.1实际上，对话框就是一个窗口，它不仅可以接受消息，而且还可以被移动和关闭，甚至可以在它的客户区进行绘图。我们也可以将对话框看做是一个大容器，在它上面能够放置各种各样的标准控件和扩展控件，使程序支持用户输入的手段更加丰富。</w:t>
      </w:r>
    </w:p>
    <w:p>
      <w:pPr>
        <w:widowControl w:val="0"/>
        <w:numPr>
          <w:ilvl w:val="0"/>
          <w:numId w:val="0"/>
        </w:numPr>
        <w:spacing w:line="420" w:lineRule="exact"/>
        <w:ind w:leftChars="0"/>
        <w:jc w:val="both"/>
        <w:rPr>
          <w:rFonts w:hint="eastAsia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3.1.2 对话框有两种类型：模式对话框和无模式对话框。</w:t>
      </w:r>
    </w:p>
    <w:p>
      <w:pPr>
        <w:widowControl w:val="0"/>
        <w:numPr>
          <w:ilvl w:val="0"/>
          <w:numId w:val="0"/>
        </w:numPr>
        <w:spacing w:line="420" w:lineRule="exact"/>
        <w:ind w:leftChars="0"/>
        <w:jc w:val="both"/>
        <w:rPr>
          <w:rFonts w:hint="eastAsia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·模式对话框</w:t>
      </w:r>
    </w:p>
    <w:p>
      <w:pPr>
        <w:widowControl w:val="0"/>
        <w:numPr>
          <w:ilvl w:val="0"/>
          <w:numId w:val="0"/>
        </w:numPr>
        <w:spacing w:line="420" w:lineRule="exact"/>
        <w:ind w:leftChars="0"/>
        <w:jc w:val="both"/>
        <w:rPr>
          <w:rFonts w:hint="default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模式对话框是指当其显示时，程序会暂停执行，直到关闭这个模式对话框后，才能继续执行程序中的其他任务。我们平时所遇到的大部分对话框都是模式对话框</w:t>
      </w:r>
    </w:p>
    <w:p>
      <w:pPr>
        <w:widowControl w:val="0"/>
        <w:numPr>
          <w:ilvl w:val="0"/>
          <w:numId w:val="0"/>
        </w:numPr>
        <w:spacing w:line="420" w:lineRule="exact"/>
        <w:ind w:leftChars="0"/>
        <w:jc w:val="both"/>
        <w:rPr>
          <w:rFonts w:hint="eastAsia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·无模式对话框</w:t>
      </w:r>
    </w:p>
    <w:p>
      <w:pPr>
        <w:widowControl w:val="0"/>
        <w:numPr>
          <w:ilvl w:val="0"/>
          <w:numId w:val="0"/>
        </w:numPr>
        <w:spacing w:line="420" w:lineRule="exact"/>
        <w:ind w:leftChars="0"/>
        <w:jc w:val="both"/>
        <w:rPr>
          <w:rFonts w:hint="default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当无模式对话框显示时，允许转而执行程序中的其他任务，而不用关闭这个对话框。</w:t>
      </w:r>
    </w:p>
    <w:p>
      <w:pPr>
        <w:widowControl w:val="0"/>
        <w:numPr>
          <w:ilvl w:val="1"/>
          <w:numId w:val="1"/>
        </w:numPr>
        <w:tabs>
          <w:tab w:val="left" w:pos="312"/>
        </w:tabs>
        <w:spacing w:line="420" w:lineRule="exact"/>
        <w:ind w:left="71" w:leftChars="0" w:firstLine="0" w:firstLineChars="0"/>
        <w:jc w:val="both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对话框的创建和显示</w:t>
      </w:r>
    </w:p>
    <w:p>
      <w:pPr>
        <w:widowControl w:val="0"/>
        <w:numPr>
          <w:ilvl w:val="2"/>
          <w:numId w:val="1"/>
        </w:numPr>
        <w:tabs>
          <w:tab w:val="left" w:pos="312"/>
        </w:tabs>
        <w:spacing w:line="420" w:lineRule="exact"/>
        <w:ind w:left="71" w:leftChars="0" w:firstLine="0" w:firstLineChars="0"/>
        <w:jc w:val="both"/>
        <w:rPr>
          <w:rFonts w:hint="eastAsia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创建对话资源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420" w:lineRule="exact"/>
        <w:ind w:left="71" w:leftChars="0"/>
        <w:jc w:val="both"/>
        <w:rPr>
          <w:rFonts w:hint="eastAsia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选择【Insert】菜单下的【Resource...】菜单命令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31440" cy="1885950"/>
            <wp:effectExtent l="0" t="0" r="508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选择Dialog，单击【new】按钮，新建一个新的对话框资源</w:t>
      </w:r>
    </w:p>
    <w:p>
      <w:pPr>
        <w:bidi w:val="0"/>
      </w:pPr>
      <w:r>
        <w:drawing>
          <wp:inline distT="0" distB="0" distL="114300" distR="114300">
            <wp:extent cx="6118860" cy="2362835"/>
            <wp:effectExtent l="0" t="0" r="762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bidi w:val="0"/>
        <w:ind w:left="71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使用一个类来关联此对话框资源</w:t>
      </w:r>
    </w:p>
    <w:p>
      <w:pPr>
        <w:numPr>
          <w:ilvl w:val="0"/>
          <w:numId w:val="0"/>
        </w:numPr>
        <w:bidi w:val="0"/>
        <w:ind w:left="71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在MFC中，对资源的操作通常是通过一个与资源相关的类来完成的。这里使用一个叫CTestDlg的类来关联此对话框资源。</w:t>
      </w:r>
    </w:p>
    <w:p>
      <w:pPr>
        <w:numPr>
          <w:ilvl w:val="0"/>
          <w:numId w:val="0"/>
        </w:numPr>
        <w:bidi w:val="0"/>
        <w:ind w:left="71" w:leftChars="0"/>
      </w:pPr>
      <w:r>
        <w:drawing>
          <wp:inline distT="0" distB="0" distL="114300" distR="114300">
            <wp:extent cx="4335780" cy="2830830"/>
            <wp:effectExtent l="0" t="0" r="762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71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3.2.3 对话框的显示</w:t>
      </w:r>
    </w:p>
    <w:p>
      <w:pPr>
        <w:numPr>
          <w:ilvl w:val="0"/>
          <w:numId w:val="0"/>
        </w:numPr>
        <w:bidi w:val="0"/>
        <w:ind w:left="71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新建一个弹出式菜单项，用来显示对话框</w:t>
      </w:r>
    </w:p>
    <w:p>
      <w:pPr>
        <w:jc w:val="both"/>
        <w:rPr>
          <w:rFonts w:hint="eastAsia" w:ascii="楷体_GB2312" w:eastAsia="楷体_GB2312"/>
          <w:b/>
          <w:sz w:val="44"/>
          <w:szCs w:val="44"/>
        </w:rPr>
      </w:pPr>
      <w:r>
        <w:drawing>
          <wp:inline distT="0" distB="0" distL="114300" distR="114300">
            <wp:extent cx="4445000" cy="1647190"/>
            <wp:effectExtent l="0" t="0" r="508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接着，利用类向导为此菜单项添加COMMAND命令消息响应函数。本例中让视类来捕获这个新增的【对话框】菜单命令响应。然后，在此响应函数中实现对话框窗口的显示。</w:t>
      </w:r>
    </w:p>
    <w:p>
      <w:pPr>
        <w:jc w:val="left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71" w:leftChars="0" w:firstLine="0" w:firstLineChars="0"/>
        <w:jc w:val="left"/>
        <w:rPr>
          <w:rFonts w:hint="eastAsia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模式对话框的创建</w:t>
      </w:r>
    </w:p>
    <w:p>
      <w:pPr>
        <w:numPr>
          <w:ilvl w:val="0"/>
          <w:numId w:val="0"/>
        </w:numPr>
        <w:ind w:left="71" w:leftChars="0"/>
        <w:jc w:val="left"/>
        <w:rPr>
          <w:rFonts w:hint="default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创建：使用CDialog类的成员函数创建DoModal</w:t>
      </w:r>
    </w:p>
    <w:p>
      <w:pPr>
        <w:numPr>
          <w:ilvl w:val="0"/>
          <w:numId w:val="0"/>
        </w:numPr>
        <w:ind w:left="71" w:leftChars="0"/>
        <w:jc w:val="left"/>
        <w:rPr>
          <w:rFonts w:hint="eastAsia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DoModal函数的功能：（1）创建窗口。（2）显示窗口。（3）暂停程序</w:t>
      </w:r>
    </w:p>
    <w:p>
      <w:pPr>
        <w:numPr>
          <w:ilvl w:val="0"/>
          <w:numId w:val="0"/>
        </w:numPr>
        <w:ind w:left="71" w:leftChars="0"/>
        <w:jc w:val="left"/>
        <w:rPr>
          <w:rFonts w:hint="eastAsia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DoModal函数碰到EndDialog成员函数后返回</w:t>
      </w:r>
    </w:p>
    <w:p>
      <w:pPr>
        <w:numPr>
          <w:ilvl w:val="0"/>
          <w:numId w:val="0"/>
        </w:numPr>
        <w:ind w:left="71" w:leftChars="0"/>
        <w:jc w:val="left"/>
        <w:rPr>
          <w:rFonts w:hint="default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EndDialog函数功能：通知DoModal函数结束停止程序，可以返回了（2）隐藏对话框。</w:t>
      </w:r>
    </w:p>
    <w:p>
      <w:pPr>
        <w:numPr>
          <w:ilvl w:val="0"/>
          <w:numId w:val="0"/>
        </w:numPr>
        <w:ind w:left="71" w:leftChars="0"/>
        <w:jc w:val="left"/>
      </w:pPr>
      <w:r>
        <w:drawing>
          <wp:inline distT="0" distB="0" distL="114300" distR="114300">
            <wp:extent cx="6116955" cy="1537335"/>
            <wp:effectExtent l="0" t="0" r="952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运行程序，点击【菜单】中的【对话框】，弹出一个模式对话框</w:t>
      </w:r>
    </w:p>
    <w:p>
      <w:pPr>
        <w:numPr>
          <w:ilvl w:val="0"/>
          <w:numId w:val="0"/>
        </w:numPr>
        <w:ind w:left="71" w:leftChars="0"/>
        <w:jc w:val="left"/>
      </w:pPr>
      <w:r>
        <w:drawing>
          <wp:inline distT="0" distB="0" distL="114300" distR="114300">
            <wp:extent cx="6118225" cy="3317875"/>
            <wp:effectExtent l="0" t="0" r="8255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1" w:leftChars="0"/>
        <w:jc w:val="left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71" w:leftChars="0" w:firstLine="0" w:firstLineChars="0"/>
        <w:jc w:val="left"/>
        <w:rPr>
          <w:rFonts w:hint="default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无模式对话框的创建</w:t>
      </w:r>
    </w:p>
    <w:p>
      <w:pPr>
        <w:numPr>
          <w:ilvl w:val="0"/>
          <w:numId w:val="0"/>
        </w:numPr>
        <w:ind w:left="71" w:leftChars="0"/>
        <w:jc w:val="left"/>
        <w:rPr>
          <w:rFonts w:hint="default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3.4.1创建无模式对话框，则需要利用CDialog类的Create函数。</w:t>
      </w:r>
    </w:p>
    <w:p>
      <w:pPr>
        <w:numPr>
          <w:ilvl w:val="0"/>
          <w:numId w:val="0"/>
        </w:numPr>
        <w:ind w:left="71" w:leftChars="0"/>
        <w:jc w:val="left"/>
      </w:pPr>
      <w:r>
        <w:drawing>
          <wp:inline distT="0" distB="0" distL="114300" distR="114300">
            <wp:extent cx="6113780" cy="2016125"/>
            <wp:effectExtent l="0" t="0" r="12700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1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运行程序，点击【菜单】中的【对话框】，但是对话框一闪而过就消失了。</w:t>
      </w: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原因：这里创建的无模式对话框对象（dlg）是一个局部对象，当OnTest函数结束时，dlg这个对象的生命周期也就结束了，它会销毁与之相关联的对话框资源，因此对话框不会显示。</w:t>
      </w: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为什么模式对话框不会出现这个问题：</w:t>
      </w:r>
    </w:p>
    <w:p>
      <w:pPr>
        <w:numPr>
          <w:ilvl w:val="0"/>
          <w:numId w:val="0"/>
        </w:numPr>
        <w:ind w:left="71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在创建模式对话框时，当执行到DoModal函数显示这个对话框时，程序会暂停执行，直到关闭模式对话框之后，程序才继续执行。也就是说，当模式对话框显示时，dlg这个对象的生命周期并未结束。</w:t>
      </w: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结论：在创建无模式对话框时，不能把对话框对象定义为局部对象（内存在栈中分配）。</w:t>
      </w: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使用堆内存来创建无模式对话框</w:t>
      </w:r>
    </w:p>
    <w:p>
      <w:pPr>
        <w:numPr>
          <w:ilvl w:val="0"/>
          <w:numId w:val="0"/>
        </w:numPr>
        <w:ind w:left="71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ilvl w:val="0"/>
          <w:numId w:val="0"/>
        </w:numPr>
        <w:ind w:left="71" w:leftChars="0"/>
        <w:jc w:val="left"/>
      </w:pPr>
      <w:r>
        <w:drawing>
          <wp:inline distT="0" distB="0" distL="114300" distR="114300">
            <wp:extent cx="6120130" cy="2192655"/>
            <wp:effectExtent l="0" t="0" r="6350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点击运行，成功显示无模式对话框。但是这段程序有个问题，内存泄漏。</w:t>
      </w: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解决方法有两个：（1）将pDlg设为视类的成员变量，在析构函数中detete它。</w:t>
      </w:r>
    </w:p>
    <w:p>
      <w:pPr>
        <w:numPr>
          <w:ilvl w:val="0"/>
          <w:numId w:val="0"/>
        </w:numPr>
        <w:ind w:left="71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（2）在CTestDlg类中重载PostNcDestroy函数，释放this指针指向的内存。</w:t>
      </w:r>
    </w:p>
    <w:p>
      <w:pPr>
        <w:numPr>
          <w:ilvl w:val="0"/>
          <w:numId w:val="0"/>
        </w:numPr>
        <w:ind w:left="71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110605" cy="3328670"/>
            <wp:effectExtent l="0" t="0" r="635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3.4.3使用成员变量来显示无模式对话框</w:t>
      </w: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056130"/>
            <wp:effectExtent l="0" t="0" r="0" b="12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1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注意：对话框在销毁以前，Create函数只能调用一次，否则会出错。</w:t>
      </w:r>
    </w:p>
    <w:p>
      <w:pPr>
        <w:numPr>
          <w:ilvl w:val="0"/>
          <w:numId w:val="0"/>
        </w:numPr>
        <w:ind w:left="71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点击运行</w:t>
      </w:r>
    </w:p>
    <w:p>
      <w:pPr>
        <w:numPr>
          <w:ilvl w:val="0"/>
          <w:numId w:val="0"/>
        </w:numPr>
        <w:ind w:left="71" w:leftChars="0"/>
        <w:jc w:val="left"/>
      </w:pPr>
      <w:r>
        <w:drawing>
          <wp:inline distT="0" distB="0" distL="114300" distR="114300">
            <wp:extent cx="4540250" cy="2445385"/>
            <wp:effectExtent l="0" t="0" r="1270" b="825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1" w:leftChars="0"/>
        <w:jc w:val="left"/>
        <w:rPr>
          <w:rFonts w:hint="eastAsia"/>
        </w:rPr>
      </w:pPr>
      <w:r>
        <w:rPr>
          <w:rFonts w:hint="eastAsia"/>
        </w:rPr>
        <w:t>若要在程序中主动销毁无模式对话框（例如在没有 “确定”和“取消”按钮的情况下销毁对话框），需调用函数DestroyWindow。</w:t>
      </w:r>
    </w:p>
    <w:p>
      <w:pPr>
        <w:numPr>
          <w:ilvl w:val="0"/>
          <w:numId w:val="0"/>
        </w:numPr>
        <w:ind w:left="71" w:left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点击运行</w:t>
      </w:r>
    </w:p>
    <w:p>
      <w:pPr>
        <w:numPr>
          <w:ilvl w:val="0"/>
          <w:numId w:val="0"/>
        </w:numPr>
        <w:ind w:left="71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469130" cy="2931160"/>
            <wp:effectExtent l="0" t="0" r="11430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点击一次对话框显示，再次点击消失，如此反复</w:t>
      </w: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  <w:r>
        <w:drawing>
          <wp:inline distT="0" distB="0" distL="114300" distR="114300">
            <wp:extent cx="6115685" cy="3293110"/>
            <wp:effectExtent l="0" t="0" r="10795" b="1397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楷体_GB2312" w:cs="Times New Roman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71" w:leftChars="0" w:firstLine="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控件访问的七种方式</w:t>
      </w:r>
    </w:p>
    <w:p>
      <w:pPr>
        <w:numPr>
          <w:ilvl w:val="0"/>
          <w:numId w:val="0"/>
        </w:numPr>
        <w:ind w:left="71" w:left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71" w:leftChars="0" w:firstLine="0" w:firstLineChars="0"/>
        <w:jc w:val="left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改变对话框的外观</w:t>
      </w: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297815</wp:posOffset>
                </wp:positionV>
                <wp:extent cx="6400800" cy="0"/>
                <wp:effectExtent l="0" t="0" r="0" b="0"/>
                <wp:wrapNone/>
                <wp:docPr id="1" name="直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0" o:spid="_x0000_s1026" o:spt="20" style="position:absolute;left:0pt;margin-left:-15.55pt;margin-top:23.45pt;height:0pt;width:504pt;z-index:251659264;mso-width-relative:page;mso-height-relative:page;" filled="f" stroked="t" coordsize="21600,21600" o:gfxdata="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SHRldYA&#10;AAAJAQAADwAAAAAAAAABACAAAAAiAAAAZHJzL2Rvd25yZXYueG1sUEsBAhQAFAAAAAgAh07iQG+0&#10;kbXoAQAA3AMAAA4AAAAAAAAAAQAgAAAAJ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_GB2312" w:eastAsia="楷体_GB2312"/>
          <w:b/>
          <w:sz w:val="28"/>
          <w:szCs w:val="28"/>
        </w:rPr>
        <w:t>暨南大学本科实验报告专用纸(附页)</w:t>
      </w:r>
    </w:p>
    <w:p>
      <w:pPr>
        <w:jc w:val="center"/>
        <w:rPr>
          <w:rFonts w:hint="eastAsia" w:ascii="楷体_GB2312" w:eastAsia="楷体_GB2312"/>
          <w:sz w:val="32"/>
          <w:szCs w:val="32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6A6B8"/>
    <w:multiLevelType w:val="multilevel"/>
    <w:tmpl w:val="AB76A6B8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decimal"/>
      <w:suff w:val="space"/>
      <w:lvlText w:val="%1.%2"/>
      <w:lvlJc w:val="left"/>
      <w:pPr>
        <w:ind w:left="71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1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1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1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1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1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1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1" w:leftChars="0" w:firstLine="0" w:firstLineChars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2MzBiMzdlZWE5MWU5ZjAzOTEzZmJlNzYwZDEwNTEifQ=="/>
  </w:docVars>
  <w:rsids>
    <w:rsidRoot w:val="00241CAE"/>
    <w:rsid w:val="00241CAE"/>
    <w:rsid w:val="004D344E"/>
    <w:rsid w:val="00EE7907"/>
    <w:rsid w:val="0899356D"/>
    <w:rsid w:val="0C2D3A23"/>
    <w:rsid w:val="1460373C"/>
    <w:rsid w:val="1EF2353E"/>
    <w:rsid w:val="24C04F4A"/>
    <w:rsid w:val="2A945BA8"/>
    <w:rsid w:val="40556AC9"/>
    <w:rsid w:val="5D4C3D8E"/>
    <w:rsid w:val="616B1B63"/>
    <w:rsid w:val="725261CD"/>
    <w:rsid w:val="762B49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JNU</Company>
  <Pages>7</Pages>
  <Words>1380</Words>
  <Characters>1593</Characters>
  <Lines>2</Lines>
  <Paragraphs>1</Paragraphs>
  <TotalTime>42</TotalTime>
  <ScaleCrop>false</ScaleCrop>
  <LinksUpToDate>false</LinksUpToDate>
  <CharactersWithSpaces>1694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2011-10-09T12:36:00Z</dcterms:created>
  <dc:creator>刘欣</dc:creator>
  <cp:lastModifiedBy>Mr.wu</cp:lastModifiedBy>
  <dcterms:modified xsi:type="dcterms:W3CDTF">2023-06-02T02:42:52Z</dcterms:modified>
  <dc:title>暨南大学本科实验报告专用纸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1CBCE6B663FC4066B59B803E075A60BA_13</vt:lpwstr>
  </property>
</Properties>
</file>