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9C3" w14:textId="16FE78EE" w:rsidR="001A65C1" w:rsidRDefault="007C697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AE442A9" w14:textId="70845987" w:rsidR="001A65C1" w:rsidRPr="00A0482C" w:rsidRDefault="00000000">
      <w:pPr>
        <w:spacing w:line="420" w:lineRule="exact"/>
        <w:rPr>
          <w:rFonts w:ascii="宋体" w:hAnsi="宋体"/>
          <w:sz w:val="24"/>
        </w:rPr>
      </w:pPr>
      <w:r w:rsidRPr="00A0482C">
        <w:rPr>
          <w:rFonts w:ascii="宋体" w:hAnsi="宋体"/>
          <w:sz w:val="24"/>
        </w:rPr>
        <w:t>课程名称</w:t>
      </w:r>
      <w:r w:rsidRPr="00A0482C">
        <w:rPr>
          <w:rFonts w:ascii="宋体" w:hAnsi="宋体"/>
          <w:sz w:val="24"/>
          <w:u w:val="single"/>
        </w:rPr>
        <w:t xml:space="preserve"> </w:t>
      </w:r>
      <w:r w:rsidR="00F0506C" w:rsidRPr="00A0482C">
        <w:rPr>
          <w:rFonts w:ascii="宋体" w:hAnsi="宋体" w:hint="eastAsia"/>
          <w:color w:val="000000"/>
          <w:sz w:val="24"/>
          <w:u w:val="single"/>
        </w:rPr>
        <w:t>Windows编程实验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/>
          <w:sz w:val="24"/>
        </w:rPr>
        <w:t>指导教师</w:t>
      </w:r>
      <w:r w:rsidRPr="00A0482C">
        <w:rPr>
          <w:rFonts w:ascii="宋体" w:hAnsi="宋体"/>
          <w:sz w:val="24"/>
          <w:u w:val="single"/>
        </w:rPr>
        <w:t xml:space="preserve">  </w:t>
      </w:r>
      <w:r w:rsidR="00F0506C" w:rsidRPr="00A0482C">
        <w:rPr>
          <w:rFonts w:ascii="宋体" w:hAnsi="宋体" w:hint="eastAsia"/>
          <w:sz w:val="24"/>
          <w:u w:val="single"/>
        </w:rPr>
        <w:t>刘晓翔</w:t>
      </w:r>
      <w:r w:rsidRPr="00A0482C">
        <w:rPr>
          <w:rFonts w:ascii="宋体" w:hAnsi="宋体"/>
          <w:sz w:val="24"/>
          <w:u w:val="single"/>
        </w:rPr>
        <w:t xml:space="preserve">  </w:t>
      </w:r>
      <w:r w:rsidRPr="00A0482C">
        <w:rPr>
          <w:rFonts w:ascii="宋体" w:hAnsi="宋体" w:hint="eastAsia"/>
          <w:sz w:val="24"/>
          <w:u w:val="single"/>
        </w:rPr>
        <w:t xml:space="preserve"> 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 w:hint="eastAsia"/>
          <w:sz w:val="24"/>
          <w:u w:val="single"/>
        </w:rPr>
        <w:t xml:space="preserve"> </w:t>
      </w:r>
      <w:r w:rsidRPr="00A0482C">
        <w:rPr>
          <w:rFonts w:ascii="宋体" w:hAnsi="宋体"/>
          <w:sz w:val="24"/>
        </w:rPr>
        <w:t>成绩</w:t>
      </w:r>
      <w:r w:rsidRPr="00A0482C">
        <w:rPr>
          <w:rFonts w:ascii="宋体" w:hAnsi="宋体"/>
          <w:sz w:val="24"/>
          <w:u w:val="single"/>
        </w:rPr>
        <w:t xml:space="preserve">    </w:t>
      </w:r>
      <w:r w:rsidRPr="00A0482C">
        <w:rPr>
          <w:rFonts w:ascii="宋体" w:hAnsi="宋体" w:hint="eastAsia"/>
          <w:sz w:val="24"/>
          <w:u w:val="single"/>
        </w:rPr>
        <w:t xml:space="preserve"> </w:t>
      </w:r>
      <w:r w:rsidRPr="00A0482C">
        <w:rPr>
          <w:rFonts w:ascii="宋体" w:hAnsi="宋体"/>
          <w:sz w:val="24"/>
          <w:u w:val="single"/>
        </w:rPr>
        <w:t xml:space="preserve">   </w:t>
      </w:r>
    </w:p>
    <w:p w14:paraId="61DE188C" w14:textId="54FE5B0B" w:rsidR="001A65C1" w:rsidRPr="00A0482C" w:rsidRDefault="00000000">
      <w:pPr>
        <w:spacing w:line="420" w:lineRule="exact"/>
        <w:rPr>
          <w:rFonts w:ascii="宋体" w:hAnsi="宋体"/>
          <w:sz w:val="24"/>
        </w:rPr>
      </w:pPr>
      <w:r w:rsidRPr="00A0482C">
        <w:rPr>
          <w:rFonts w:ascii="宋体" w:hAnsi="宋体"/>
          <w:sz w:val="24"/>
        </w:rPr>
        <w:t>实验项目名称</w:t>
      </w:r>
      <w:r w:rsidRPr="00A0482C">
        <w:rPr>
          <w:rFonts w:ascii="宋体" w:hAnsi="宋体" w:hint="eastAsia"/>
          <w:sz w:val="24"/>
          <w:u w:val="single"/>
        </w:rPr>
        <w:t xml:space="preserve">  </w:t>
      </w:r>
      <w:r w:rsidR="00B17E6D" w:rsidRPr="00B17E6D">
        <w:rPr>
          <w:rFonts w:ascii="宋体" w:hAnsi="宋体" w:hint="eastAsia"/>
          <w:color w:val="000000"/>
          <w:sz w:val="24"/>
          <w:u w:val="single"/>
        </w:rPr>
        <w:t>M</w:t>
      </w:r>
      <w:r w:rsidR="00B17E6D" w:rsidRPr="00B17E6D">
        <w:rPr>
          <w:rFonts w:ascii="宋体" w:hAnsi="宋体"/>
          <w:color w:val="000000"/>
          <w:sz w:val="24"/>
          <w:u w:val="single"/>
        </w:rPr>
        <w:t>FC单文档界面框架程序</w:t>
      </w:r>
      <w:r w:rsidRPr="00A0482C">
        <w:rPr>
          <w:rFonts w:ascii="宋体" w:hAnsi="宋体" w:hint="eastAsia"/>
          <w:sz w:val="24"/>
          <w:u w:val="single"/>
        </w:rPr>
        <w:t xml:space="preserve">   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/>
          <w:sz w:val="24"/>
        </w:rPr>
        <w:t>实验项目编号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 w:hint="eastAsia"/>
          <w:sz w:val="24"/>
          <w:u w:val="single"/>
        </w:rPr>
        <w:t xml:space="preserve">   </w:t>
      </w:r>
      <w:r w:rsidR="004F6108" w:rsidRPr="00A0482C">
        <w:rPr>
          <w:rFonts w:ascii="宋体" w:hAnsi="宋体"/>
          <w:sz w:val="24"/>
          <w:u w:val="single"/>
        </w:rPr>
        <w:t xml:space="preserve">    </w:t>
      </w:r>
    </w:p>
    <w:p w14:paraId="206093D2" w14:textId="75ED97CD" w:rsidR="001A65C1" w:rsidRPr="00A0482C" w:rsidRDefault="00000000">
      <w:pPr>
        <w:numPr>
          <w:ins w:id="0" w:author="Mr.wu" w:date="1900-01-01T00:00:00Z"/>
        </w:numPr>
        <w:spacing w:line="420" w:lineRule="exact"/>
        <w:ind w:left="720" w:hangingChars="300" w:hanging="720"/>
        <w:rPr>
          <w:rFonts w:ascii="宋体" w:hAnsi="宋体"/>
          <w:sz w:val="24"/>
          <w:u w:val="single"/>
        </w:rPr>
      </w:pPr>
      <w:r w:rsidRPr="00A0482C">
        <w:rPr>
          <w:rFonts w:ascii="宋体" w:hAnsi="宋体"/>
          <w:sz w:val="24"/>
        </w:rPr>
        <w:t>实验项目实验地点</w:t>
      </w:r>
      <w:r w:rsidR="00A0482C" w:rsidRPr="00A0482C">
        <w:rPr>
          <w:rFonts w:ascii="宋体" w:hAnsi="宋体" w:hint="eastAsia"/>
          <w:sz w:val="24"/>
          <w:u w:val="single"/>
        </w:rPr>
        <w:t>三楼机房1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/>
          <w:sz w:val="24"/>
        </w:rPr>
        <w:t>学</w:t>
      </w:r>
      <w:r w:rsidRPr="00A0482C">
        <w:rPr>
          <w:rFonts w:ascii="宋体" w:hAnsi="宋体" w:hint="eastAsia"/>
          <w:sz w:val="24"/>
        </w:rPr>
        <w:t>院</w:t>
      </w:r>
      <w:r w:rsidRPr="00A0482C">
        <w:rPr>
          <w:rFonts w:ascii="宋体" w:hAnsi="宋体" w:hint="eastAsia"/>
          <w:sz w:val="24"/>
          <w:u w:val="single"/>
        </w:rPr>
        <w:t>智能科学与工程学院</w:t>
      </w:r>
      <w:r w:rsidRPr="00A0482C">
        <w:rPr>
          <w:rFonts w:ascii="宋体" w:hAnsi="宋体"/>
          <w:sz w:val="24"/>
        </w:rPr>
        <w:t>专业</w:t>
      </w:r>
      <w:r w:rsidRPr="00A0482C">
        <w:rPr>
          <w:rFonts w:ascii="宋体" w:hAnsi="宋体" w:hint="eastAsia"/>
          <w:sz w:val="24"/>
          <w:u w:val="single"/>
        </w:rPr>
        <w:t xml:space="preserve">  人工智能  </w:t>
      </w:r>
    </w:p>
    <w:p w14:paraId="6E317807" w14:textId="54B92DDC" w:rsidR="00F0506C" w:rsidRPr="00A0482C" w:rsidRDefault="00000000" w:rsidP="00F0506C">
      <w:pPr>
        <w:spacing w:line="420" w:lineRule="exact"/>
        <w:ind w:left="240" w:hangingChars="100" w:hanging="240"/>
        <w:rPr>
          <w:rFonts w:ascii="宋体" w:hAnsi="宋体"/>
          <w:sz w:val="24"/>
        </w:rPr>
      </w:pPr>
      <w:r w:rsidRPr="00A0482C">
        <w:rPr>
          <w:rFonts w:ascii="宋体" w:hAnsi="宋体"/>
          <w:sz w:val="24"/>
        </w:rPr>
        <w:t>学生姓名</w:t>
      </w:r>
      <w:r w:rsidR="00EC4A26" w:rsidRPr="00A0482C">
        <w:rPr>
          <w:rFonts w:ascii="宋体" w:hAnsi="宋体" w:hint="eastAsia"/>
          <w:sz w:val="24"/>
          <w:u w:val="single"/>
        </w:rPr>
        <w:t>王志涛</w:t>
      </w:r>
      <w:r w:rsidRPr="00A0482C">
        <w:rPr>
          <w:rFonts w:ascii="宋体" w:hAnsi="宋体"/>
          <w:sz w:val="24"/>
        </w:rPr>
        <w:t>学号</w:t>
      </w:r>
      <w:r w:rsidRPr="00A0482C">
        <w:rPr>
          <w:rFonts w:ascii="宋体" w:hAnsi="宋体" w:hint="eastAsia"/>
          <w:sz w:val="24"/>
          <w:u w:val="single"/>
        </w:rPr>
        <w:t>202110225</w:t>
      </w:r>
      <w:r w:rsidR="00EC4A26" w:rsidRPr="00A0482C">
        <w:rPr>
          <w:rFonts w:ascii="宋体" w:hAnsi="宋体"/>
          <w:sz w:val="24"/>
          <w:u w:val="single"/>
        </w:rPr>
        <w:t>9</w:t>
      </w:r>
      <w:r w:rsidRPr="00A0482C">
        <w:rPr>
          <w:rFonts w:ascii="宋体" w:hAnsi="宋体"/>
          <w:sz w:val="24"/>
          <w:u w:val="single"/>
        </w:rPr>
        <w:t xml:space="preserve"> </w:t>
      </w:r>
      <w:r w:rsidRPr="00A0482C">
        <w:rPr>
          <w:rFonts w:ascii="宋体" w:hAnsi="宋体"/>
          <w:sz w:val="24"/>
        </w:rPr>
        <w:t>实验时间</w:t>
      </w:r>
      <w:r w:rsidRPr="00A0482C">
        <w:rPr>
          <w:rFonts w:ascii="宋体" w:hAnsi="宋体" w:hint="eastAsia"/>
          <w:sz w:val="24"/>
          <w:u w:val="single"/>
        </w:rPr>
        <w:t xml:space="preserve"> 2023 </w:t>
      </w:r>
      <w:r w:rsidRPr="00A0482C">
        <w:rPr>
          <w:rFonts w:ascii="宋体" w:hAnsi="宋体"/>
          <w:sz w:val="24"/>
        </w:rPr>
        <w:t>年</w:t>
      </w:r>
      <w:r w:rsidRPr="00A0482C">
        <w:rPr>
          <w:rFonts w:ascii="宋体" w:hAnsi="宋体" w:hint="eastAsia"/>
          <w:sz w:val="24"/>
          <w:u w:val="single"/>
        </w:rPr>
        <w:t xml:space="preserve">  4  </w:t>
      </w:r>
      <w:r w:rsidRPr="00A0482C">
        <w:rPr>
          <w:rFonts w:ascii="宋体" w:hAnsi="宋体"/>
          <w:sz w:val="24"/>
        </w:rPr>
        <w:t>月</w:t>
      </w:r>
      <w:r w:rsidRPr="00A0482C">
        <w:rPr>
          <w:rFonts w:ascii="宋体" w:hAnsi="宋体" w:hint="eastAsia"/>
          <w:sz w:val="24"/>
        </w:rPr>
        <w:t xml:space="preserve"> </w:t>
      </w:r>
      <w:r w:rsidRPr="00A0482C">
        <w:rPr>
          <w:rFonts w:ascii="宋体" w:hAnsi="宋体" w:hint="eastAsia"/>
          <w:sz w:val="24"/>
          <w:u w:val="single"/>
        </w:rPr>
        <w:t xml:space="preserve">21 </w:t>
      </w:r>
      <w:r w:rsidRPr="00A0482C">
        <w:rPr>
          <w:rFonts w:ascii="宋体" w:hAnsi="宋体"/>
          <w:sz w:val="24"/>
        </w:rPr>
        <w:t>日</w:t>
      </w:r>
    </w:p>
    <w:p w14:paraId="4203B55D" w14:textId="77777777" w:rsidR="00A0482C" w:rsidRDefault="00A0482C" w:rsidP="00A0482C">
      <w:pPr>
        <w:numPr>
          <w:ilvl w:val="0"/>
          <w:numId w:val="11"/>
        </w:numPr>
        <w:spacing w:line="420" w:lineRule="exact"/>
        <w:ind w:left="281" w:hangingChars="100" w:hanging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14:paraId="23517FB0" w14:textId="77777777" w:rsidR="00A0482C" w:rsidRDefault="00A0482C" w:rsidP="00A0482C">
      <w:pPr>
        <w:spacing w:line="420" w:lineRule="exact"/>
        <w:ind w:firstLine="420"/>
        <w:rPr>
          <w:rFonts w:ascii="宋体" w:hAnsi="宋体" w:cs="宋体"/>
          <w:b/>
          <w:bCs/>
          <w:sz w:val="24"/>
        </w:rPr>
      </w:pPr>
      <w:r>
        <w:rPr>
          <w:rFonts w:ascii="宋体" w:hAnsi="宋体"/>
          <w:color w:val="000000"/>
          <w:sz w:val="24"/>
        </w:rPr>
        <w:t>学习和掌握单文档界面框架程序（SDI）的基本结构与初始化过程。</w:t>
      </w:r>
    </w:p>
    <w:p w14:paraId="089C40AF" w14:textId="77777777" w:rsidR="00A0482C" w:rsidRDefault="00A0482C" w:rsidP="00A0482C">
      <w:pPr>
        <w:numPr>
          <w:ilvl w:val="0"/>
          <w:numId w:val="11"/>
        </w:numPr>
        <w:spacing w:line="420" w:lineRule="exact"/>
        <w:ind w:left="281" w:hangingChars="100" w:hanging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实验要求</w:t>
      </w:r>
    </w:p>
    <w:p w14:paraId="6D6A2076" w14:textId="77777777" w:rsidR="00A0482C" w:rsidRDefault="00A0482C" w:rsidP="00A0482C">
      <w:pPr>
        <w:tabs>
          <w:tab w:val="left" w:pos="1785"/>
        </w:tabs>
        <w:spacing w:line="360" w:lineRule="exact"/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color w:val="000000"/>
          <w:sz w:val="24"/>
        </w:rPr>
        <w:t>利用Visual C++6.</w:t>
      </w:r>
      <w:r>
        <w:rPr>
          <w:rFonts w:ascii="宋体" w:hAnsi="宋体"/>
          <w:color w:val="000000"/>
          <w:sz w:val="24"/>
        </w:rPr>
        <w:t xml:space="preserve">MFC </w:t>
      </w:r>
      <w:r>
        <w:rPr>
          <w:rFonts w:ascii="宋体" w:hAnsi="宋体" w:hint="eastAsia"/>
          <w:color w:val="000000"/>
          <w:sz w:val="24"/>
        </w:rPr>
        <w:t>APP</w:t>
      </w:r>
      <w:r>
        <w:rPr>
          <w:rFonts w:ascii="宋体" w:hAnsi="宋体"/>
          <w:color w:val="000000"/>
          <w:sz w:val="24"/>
        </w:rPr>
        <w:t xml:space="preserve"> Wizard</w:t>
      </w:r>
      <w:r>
        <w:rPr>
          <w:rFonts w:ascii="宋体" w:hAnsi="宋体" w:hint="eastAsia"/>
          <w:color w:val="000000"/>
          <w:sz w:val="24"/>
        </w:rPr>
        <w:t>生成一个</w:t>
      </w:r>
      <w:r>
        <w:rPr>
          <w:rFonts w:ascii="宋体" w:hAnsi="宋体"/>
          <w:color w:val="000000"/>
          <w:sz w:val="24"/>
        </w:rPr>
        <w:t>单文档界面框架程序（SDI）</w:t>
      </w:r>
      <w:r>
        <w:rPr>
          <w:rFonts w:ascii="宋体" w:hAnsi="宋体" w:hint="eastAsia"/>
          <w:color w:val="000000"/>
          <w:sz w:val="24"/>
        </w:rPr>
        <w:t>。通过设置断点、单步跟踪调试的方式，剖析M</w:t>
      </w:r>
      <w:r>
        <w:rPr>
          <w:rFonts w:ascii="宋体" w:hAnsi="宋体"/>
          <w:color w:val="000000"/>
          <w:sz w:val="24"/>
        </w:rPr>
        <w:t>FC</w:t>
      </w:r>
      <w:r>
        <w:rPr>
          <w:rFonts w:ascii="宋体" w:hAnsi="宋体" w:hint="eastAsia"/>
          <w:color w:val="000000"/>
          <w:sz w:val="24"/>
        </w:rPr>
        <w:t>框架程序的初始化过程。</w:t>
      </w:r>
    </w:p>
    <w:p w14:paraId="1B6C3320" w14:textId="77777777" w:rsidR="00A0482C" w:rsidRDefault="00A0482C" w:rsidP="00A0482C">
      <w:pPr>
        <w:numPr>
          <w:ilvl w:val="0"/>
          <w:numId w:val="11"/>
        </w:numPr>
        <w:spacing w:line="420" w:lineRule="exact"/>
        <w:ind w:left="281" w:hangingChars="100" w:hanging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实验过程</w:t>
      </w:r>
    </w:p>
    <w:p w14:paraId="4BE84367" w14:textId="53029490" w:rsidR="005017E7" w:rsidRDefault="007C697E" w:rsidP="00CD5CE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建立一个基于MFC的单文档界面（SDI)应用程序</w:t>
      </w:r>
    </w:p>
    <w:p w14:paraId="3A8AABFA" w14:textId="77777777" w:rsidR="007C697E" w:rsidRDefault="007C697E" w:rsidP="007C697E">
      <w:pPr>
        <w:spacing w:line="42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新建文件，在projects选项下选择MFC AppWizard(exe)，在右侧输入工程名Test</w:t>
      </w:r>
    </w:p>
    <w:p w14:paraId="0AC4CA1F" w14:textId="5F942C3D" w:rsidR="007C697E" w:rsidRDefault="007C697E" w:rsidP="00CD5CEA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271F9D9" wp14:editId="59DF1C21">
            <wp:extent cx="4667250" cy="3067050"/>
            <wp:effectExtent l="133350" t="114300" r="133350" b="152400"/>
            <wp:docPr id="9849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88CA01" w14:textId="295E656C" w:rsidR="007C697E" w:rsidRPr="00A80016" w:rsidRDefault="007C697E" w:rsidP="00CD5CEA">
      <w:pPr>
        <w:rPr>
          <w:rFonts w:ascii="宋体" w:hAnsi="宋体"/>
          <w:b/>
          <w:bCs/>
          <w:sz w:val="24"/>
        </w:rPr>
      </w:pPr>
      <w:r w:rsidRPr="00A80016">
        <w:rPr>
          <w:rFonts w:ascii="宋体" w:hAnsi="宋体" w:hint="eastAsia"/>
          <w:b/>
          <w:bCs/>
          <w:sz w:val="24"/>
        </w:rPr>
        <w:t>选择单文档界面，接下来一直默认点击next即可</w:t>
      </w:r>
    </w:p>
    <w:p w14:paraId="6FDFE5D8" w14:textId="4F27C142" w:rsidR="007C697E" w:rsidRDefault="007C697E" w:rsidP="00CD5CE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2DD81E" wp14:editId="7E99939D">
            <wp:extent cx="4476750" cy="3457575"/>
            <wp:effectExtent l="133350" t="114300" r="133350" b="161925"/>
            <wp:docPr id="778200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0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5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9AEBA0" w14:textId="18E2C4FA" w:rsidR="007C697E" w:rsidRDefault="007C697E" w:rsidP="00CD5CEA">
      <w:pPr>
        <w:rPr>
          <w:rFonts w:ascii="宋体" w:hAnsi="宋体"/>
          <w:sz w:val="24"/>
        </w:rPr>
      </w:pPr>
    </w:p>
    <w:p w14:paraId="3471A31D" w14:textId="068B5107" w:rsidR="007C697E" w:rsidRDefault="007C697E" w:rsidP="00CD5CEA">
      <w:pPr>
        <w:rPr>
          <w:sz w:val="24"/>
        </w:rPr>
      </w:pPr>
      <w:r>
        <w:rPr>
          <w:rFonts w:hint="eastAsia"/>
          <w:sz w:val="24"/>
        </w:rPr>
        <w:t>编译和运行程序</w:t>
      </w:r>
    </w:p>
    <w:p w14:paraId="5AFFE98B" w14:textId="7D0C775A" w:rsidR="007C697E" w:rsidRDefault="007C697E" w:rsidP="00CD5CEA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24BC3A9" wp14:editId="07E8AA19">
            <wp:extent cx="4225535" cy="2292350"/>
            <wp:effectExtent l="114300" t="114300" r="156210" b="146050"/>
            <wp:docPr id="586198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8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137" cy="2293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9279A7" w14:textId="02BAED96" w:rsidR="007C697E" w:rsidRDefault="007C697E" w:rsidP="007C697E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MFC</w:t>
      </w:r>
      <w:r>
        <w:rPr>
          <w:rFonts w:hint="eastAsia"/>
          <w:sz w:val="24"/>
        </w:rPr>
        <w:t>的安装目录中查找</w:t>
      </w:r>
      <w:proofErr w:type="spellStart"/>
      <w:r>
        <w:rPr>
          <w:rFonts w:hint="eastAsia"/>
          <w:sz w:val="24"/>
        </w:rPr>
        <w:t>WinMain</w:t>
      </w:r>
      <w:proofErr w:type="spellEnd"/>
      <w:r>
        <w:rPr>
          <w:rFonts w:hint="eastAsia"/>
          <w:sz w:val="24"/>
        </w:rPr>
        <w:t>函数</w:t>
      </w:r>
    </w:p>
    <w:p w14:paraId="1C9429C4" w14:textId="77777777" w:rsidR="007C697E" w:rsidRDefault="007C697E" w:rsidP="007C697E">
      <w:pPr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3AA43883" wp14:editId="455A3421">
            <wp:extent cx="4225290" cy="1732627"/>
            <wp:effectExtent l="133350" t="114300" r="137160" b="1727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858" cy="1734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F435B" w14:textId="5337BE81" w:rsidR="007C697E" w:rsidRDefault="007C697E" w:rsidP="007C697E">
      <w:pPr>
        <w:rPr>
          <w:szCs w:val="21"/>
        </w:rPr>
      </w:pPr>
      <w:r>
        <w:rPr>
          <w:rFonts w:hint="eastAsia"/>
          <w:szCs w:val="21"/>
        </w:rPr>
        <w:t>找到</w:t>
      </w:r>
      <w:r>
        <w:rPr>
          <w:rFonts w:hint="eastAsia"/>
          <w:szCs w:val="21"/>
        </w:rPr>
        <w:t>APPMODULAPP.CPP</w:t>
      </w:r>
      <w:r>
        <w:rPr>
          <w:rFonts w:hint="eastAsia"/>
          <w:szCs w:val="21"/>
        </w:rPr>
        <w:t>，打开该文件</w:t>
      </w:r>
    </w:p>
    <w:p w14:paraId="299B1346" w14:textId="1277CC1C" w:rsidR="007C697E" w:rsidRDefault="007C697E" w:rsidP="007C697E">
      <w:pPr>
        <w:rPr>
          <w:rFonts w:ascii="宋体" w:hAnsi="宋体"/>
          <w:sz w:val="24"/>
        </w:rPr>
      </w:pPr>
    </w:p>
    <w:p w14:paraId="4645776C" w14:textId="5D1F6BE7" w:rsidR="007C697E" w:rsidRDefault="00826D17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97B6BF7" wp14:editId="3C126C52">
            <wp:extent cx="5274310" cy="2305685"/>
            <wp:effectExtent l="133350" t="114300" r="154940" b="151765"/>
            <wp:docPr id="1122706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6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7A5A46" w14:textId="77777777" w:rsidR="00A80016" w:rsidRDefault="00A80016" w:rsidP="007C697E">
      <w:pPr>
        <w:rPr>
          <w:rFonts w:ascii="宋体" w:hAnsi="宋体"/>
          <w:sz w:val="24"/>
        </w:rPr>
      </w:pPr>
    </w:p>
    <w:p w14:paraId="6EF06E56" w14:textId="12714191" w:rsidR="00826D17" w:rsidRDefault="00A80016" w:rsidP="007C697E">
      <w:pPr>
        <w:rPr>
          <w:szCs w:val="21"/>
        </w:rPr>
      </w:pPr>
      <w:r>
        <w:rPr>
          <w:szCs w:val="21"/>
        </w:rPr>
        <w:tab/>
      </w:r>
      <w:r w:rsidR="00826D17">
        <w:rPr>
          <w:rFonts w:hint="eastAsia"/>
          <w:szCs w:val="21"/>
        </w:rPr>
        <w:t>但是这里的</w:t>
      </w:r>
      <w:proofErr w:type="spellStart"/>
      <w:r w:rsidR="00826D17">
        <w:rPr>
          <w:rFonts w:hint="eastAsia"/>
          <w:szCs w:val="21"/>
        </w:rPr>
        <w:t>WinMain</w:t>
      </w:r>
      <w:proofErr w:type="spellEnd"/>
      <w:r w:rsidR="00826D17">
        <w:rPr>
          <w:rFonts w:hint="eastAsia"/>
          <w:szCs w:val="21"/>
        </w:rPr>
        <w:t>函数的名字是</w:t>
      </w:r>
      <w:r w:rsidR="00826D17">
        <w:rPr>
          <w:rFonts w:hint="eastAsia"/>
          <w:szCs w:val="21"/>
        </w:rPr>
        <w:t>_</w:t>
      </w:r>
      <w:proofErr w:type="spellStart"/>
      <w:r w:rsidR="00826D17">
        <w:rPr>
          <w:rFonts w:hint="eastAsia"/>
          <w:szCs w:val="21"/>
        </w:rPr>
        <w:t>tWinMain</w:t>
      </w:r>
      <w:proofErr w:type="spellEnd"/>
      <w:r w:rsidR="00826D17">
        <w:rPr>
          <w:rFonts w:hint="eastAsia"/>
          <w:szCs w:val="21"/>
        </w:rPr>
        <w:t>，点击右键转到宏定义</w:t>
      </w:r>
    </w:p>
    <w:p w14:paraId="4BBC50B6" w14:textId="77777777" w:rsidR="00A80016" w:rsidRDefault="00A80016" w:rsidP="007C697E">
      <w:pPr>
        <w:rPr>
          <w:szCs w:val="21"/>
        </w:rPr>
      </w:pPr>
    </w:p>
    <w:p w14:paraId="09588CF5" w14:textId="2B18BBFC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4717034F" wp14:editId="08251358">
            <wp:extent cx="3823970" cy="1506220"/>
            <wp:effectExtent l="152400" t="114300" r="138430" b="1511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50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E2360" w14:textId="77777777" w:rsidR="00826D17" w:rsidRDefault="00826D17" w:rsidP="00826D17">
      <w:pPr>
        <w:rPr>
          <w:szCs w:val="21"/>
        </w:rPr>
      </w:pPr>
      <w:r>
        <w:rPr>
          <w:rFonts w:hint="eastAsia"/>
          <w:szCs w:val="21"/>
        </w:rPr>
        <w:t>发现这就是</w:t>
      </w:r>
      <w:proofErr w:type="spellStart"/>
      <w:r>
        <w:rPr>
          <w:rFonts w:hint="eastAsia"/>
          <w:szCs w:val="21"/>
        </w:rPr>
        <w:t>WinMain</w:t>
      </w:r>
      <w:proofErr w:type="spellEnd"/>
      <w:r>
        <w:rPr>
          <w:rFonts w:hint="eastAsia"/>
          <w:szCs w:val="21"/>
        </w:rPr>
        <w:t>函数，设置断点运行程序</w:t>
      </w:r>
    </w:p>
    <w:p w14:paraId="78E8FF85" w14:textId="41CAF835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22A0EA70" wp14:editId="667C3869">
            <wp:extent cx="5274310" cy="1614518"/>
            <wp:effectExtent l="133350" t="114300" r="154940" b="1574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5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5DDFA" w14:textId="0460482B" w:rsidR="00826D17" w:rsidRDefault="00826D17" w:rsidP="007C697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程序在这里停下来</w:t>
      </w:r>
    </w:p>
    <w:p w14:paraId="5E980D6C" w14:textId="0A47C30B" w:rsidR="00826D17" w:rsidRDefault="00826D17" w:rsidP="007C69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proofErr w:type="spellStart"/>
      <w:r>
        <w:rPr>
          <w:rFonts w:hint="eastAsia"/>
          <w:sz w:val="28"/>
          <w:szCs w:val="28"/>
        </w:rPr>
        <w:t>WinMain</w:t>
      </w:r>
      <w:proofErr w:type="spellEnd"/>
      <w:r>
        <w:rPr>
          <w:rFonts w:hint="eastAsia"/>
          <w:sz w:val="28"/>
          <w:szCs w:val="28"/>
        </w:rPr>
        <w:t>函数如何与</w:t>
      </w:r>
      <w:r>
        <w:rPr>
          <w:rFonts w:hint="eastAsia"/>
          <w:sz w:val="28"/>
          <w:szCs w:val="28"/>
        </w:rPr>
        <w:t>MFC</w:t>
      </w:r>
      <w:r>
        <w:rPr>
          <w:rFonts w:hint="eastAsia"/>
          <w:sz w:val="28"/>
          <w:szCs w:val="28"/>
        </w:rPr>
        <w:t>程序联系</w:t>
      </w:r>
    </w:p>
    <w:p w14:paraId="424FF0C3" w14:textId="77777777" w:rsidR="00826D17" w:rsidRDefault="00826D17" w:rsidP="00826D17">
      <w:r>
        <w:rPr>
          <w:rFonts w:hint="eastAsia"/>
        </w:rPr>
        <w:t>点开</w:t>
      </w:r>
      <w:r>
        <w:rPr>
          <w:rFonts w:hint="eastAsia"/>
        </w:rPr>
        <w:t>theApp.cpp,</w:t>
      </w:r>
      <w:r>
        <w:rPr>
          <w:rFonts w:hint="eastAsia"/>
        </w:rPr>
        <w:t>发现创建了一个</w:t>
      </w:r>
      <w:proofErr w:type="spellStart"/>
      <w:r>
        <w:rPr>
          <w:rFonts w:hint="eastAsia"/>
        </w:rPr>
        <w:t>CTestApp</w:t>
      </w:r>
      <w:proofErr w:type="spellEnd"/>
      <w:r>
        <w:rPr>
          <w:rFonts w:hint="eastAsia"/>
        </w:rPr>
        <w:t>对象</w:t>
      </w:r>
    </w:p>
    <w:p w14:paraId="69F6D799" w14:textId="77777777" w:rsidR="00826D17" w:rsidRDefault="00826D17" w:rsidP="00826D17">
      <w:r>
        <w:rPr>
          <w:rFonts w:hint="eastAsia"/>
        </w:rPr>
        <w:t>点击</w:t>
      </w:r>
      <w:proofErr w:type="spellStart"/>
      <w:r>
        <w:rPr>
          <w:rFonts w:hint="eastAsia"/>
        </w:rPr>
        <w:t>CTestApp</w:t>
      </w:r>
      <w:proofErr w:type="spellEnd"/>
      <w:r>
        <w:rPr>
          <w:rFonts w:hint="eastAsia"/>
        </w:rPr>
        <w:t>，跳转到该类的定义文件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>),</w:t>
      </w:r>
      <w:r>
        <w:rPr>
          <w:rFonts w:hint="eastAsia"/>
        </w:rPr>
        <w:t>发现该类继承自</w:t>
      </w:r>
      <w:proofErr w:type="spellStart"/>
      <w:r>
        <w:rPr>
          <w:rFonts w:hint="eastAsia"/>
        </w:rPr>
        <w:t>CWinApp</w:t>
      </w:r>
      <w:proofErr w:type="spellEnd"/>
      <w:r>
        <w:rPr>
          <w:rFonts w:hint="eastAsia"/>
        </w:rPr>
        <w:t>类</w:t>
      </w:r>
    </w:p>
    <w:p w14:paraId="44B3D71B" w14:textId="0A4E4AF8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789EC077" wp14:editId="570F7264">
            <wp:extent cx="5082540" cy="1323340"/>
            <wp:effectExtent l="114300" t="114300" r="118110" b="1435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323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AD068" w14:textId="77777777" w:rsidR="00826D17" w:rsidRDefault="00826D17" w:rsidP="00826D17">
      <w:r>
        <w:rPr>
          <w:rFonts w:hint="eastAsia"/>
        </w:rPr>
        <w:t>在这个派生类的构造函数中设置一个断点，调试运行，发现程序在此停止（如下图所示）</w:t>
      </w:r>
    </w:p>
    <w:p w14:paraId="67C6AB69" w14:textId="00CE3314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018A39AC" wp14:editId="73533B4B">
            <wp:extent cx="5274310" cy="1450750"/>
            <wp:effectExtent l="133350" t="114300" r="154940" b="1498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E71562" w14:textId="5F46FA4C" w:rsidR="00826D17" w:rsidRDefault="002F03D4" w:rsidP="007C697E">
      <w:pPr>
        <w:rPr>
          <w:sz w:val="24"/>
        </w:rPr>
      </w:pPr>
      <w:r>
        <w:rPr>
          <w:sz w:val="24"/>
        </w:rPr>
        <w:tab/>
      </w:r>
      <w:proofErr w:type="spellStart"/>
      <w:r w:rsidR="00826D17">
        <w:rPr>
          <w:rFonts w:hint="eastAsia"/>
          <w:sz w:val="24"/>
        </w:rPr>
        <w:t>AfxWinMain</w:t>
      </w:r>
      <w:proofErr w:type="spellEnd"/>
      <w:r w:rsidR="00826D17">
        <w:rPr>
          <w:rFonts w:hint="eastAsia"/>
          <w:sz w:val="24"/>
        </w:rPr>
        <w:t>函数</w:t>
      </w:r>
    </w:p>
    <w:p w14:paraId="2DC45032" w14:textId="40FD2D6C" w:rsidR="00826D17" w:rsidRDefault="002F03D4" w:rsidP="00826D17">
      <w:pPr>
        <w:rPr>
          <w:sz w:val="24"/>
        </w:rPr>
      </w:pPr>
      <w:r>
        <w:rPr>
          <w:sz w:val="24"/>
        </w:rPr>
        <w:tab/>
      </w:r>
      <w:proofErr w:type="spellStart"/>
      <w:r w:rsidR="00826D17">
        <w:rPr>
          <w:rFonts w:hint="eastAsia"/>
          <w:sz w:val="24"/>
        </w:rPr>
        <w:t>WinMain</w:t>
      </w:r>
      <w:proofErr w:type="spellEnd"/>
      <w:r w:rsidR="00826D17">
        <w:rPr>
          <w:rFonts w:hint="eastAsia"/>
          <w:sz w:val="24"/>
        </w:rPr>
        <w:t>函数其实是调用</w:t>
      </w:r>
      <w:proofErr w:type="spellStart"/>
      <w:r w:rsidR="00826D17">
        <w:rPr>
          <w:rFonts w:hint="eastAsia"/>
          <w:sz w:val="24"/>
        </w:rPr>
        <w:t>AfxWinMain</w:t>
      </w:r>
      <w:proofErr w:type="spellEnd"/>
      <w:r w:rsidR="00826D17">
        <w:rPr>
          <w:rFonts w:hint="eastAsia"/>
          <w:sz w:val="24"/>
        </w:rPr>
        <w:t>函数来完成它的功能的</w:t>
      </w:r>
    </w:p>
    <w:p w14:paraId="01B9CF34" w14:textId="77777777" w:rsidR="00826D17" w:rsidRDefault="00826D17" w:rsidP="007C697E">
      <w:pPr>
        <w:rPr>
          <w:rFonts w:ascii="宋体" w:hAnsi="宋体"/>
          <w:sz w:val="24"/>
        </w:rPr>
      </w:pPr>
    </w:p>
    <w:p w14:paraId="6C6D12C3" w14:textId="0EC451E4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1C86568C" wp14:editId="44C0096F">
            <wp:extent cx="5274310" cy="1085404"/>
            <wp:effectExtent l="133350" t="114300" r="154940" b="17208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324B79" w14:textId="77777777" w:rsidR="00826D17" w:rsidRDefault="00826D17" w:rsidP="00826D17">
      <w:r>
        <w:rPr>
          <w:rFonts w:hint="eastAsia"/>
        </w:rPr>
        <w:t>查找</w:t>
      </w:r>
      <w:proofErr w:type="spellStart"/>
      <w:r>
        <w:rPr>
          <w:rFonts w:hint="eastAsia"/>
        </w:rPr>
        <w:t>AfxWinMain</w:t>
      </w:r>
      <w:proofErr w:type="spellEnd"/>
      <w:r>
        <w:rPr>
          <w:rFonts w:hint="eastAsia"/>
        </w:rPr>
        <w:t>函数，它在</w:t>
      </w:r>
      <w:r>
        <w:rPr>
          <w:rFonts w:hint="eastAsia"/>
        </w:rPr>
        <w:t>WINMAIN.CPP</w:t>
      </w:r>
      <w:r>
        <w:rPr>
          <w:rFonts w:hint="eastAsia"/>
        </w:rPr>
        <w:t>文件中</w:t>
      </w:r>
    </w:p>
    <w:p w14:paraId="758D20DA" w14:textId="465083E3" w:rsidR="00826D17" w:rsidRDefault="00826D17" w:rsidP="007C697E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19E0784E" wp14:editId="4B55B42F">
            <wp:extent cx="5052060" cy="2057400"/>
            <wp:effectExtent l="114300" t="114300" r="148590" b="15240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5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0C75A9" w14:textId="31EE410C" w:rsidR="001D179C" w:rsidRDefault="002F03D4" w:rsidP="007C697E">
      <w:pPr>
        <w:rPr>
          <w:sz w:val="24"/>
        </w:rPr>
      </w:pPr>
      <w:r>
        <w:rPr>
          <w:sz w:val="24"/>
        </w:rPr>
        <w:tab/>
      </w:r>
      <w:r w:rsidR="001D179C">
        <w:rPr>
          <w:rFonts w:hint="eastAsia"/>
          <w:sz w:val="24"/>
        </w:rPr>
        <w:t>寻找设计窗口类和注册窗口类</w:t>
      </w:r>
    </w:p>
    <w:p w14:paraId="6C700D8F" w14:textId="1C423843" w:rsidR="001D179C" w:rsidRDefault="002F03D4" w:rsidP="001D179C">
      <w:pPr>
        <w:rPr>
          <w:sz w:val="24"/>
        </w:rPr>
      </w:pPr>
      <w:r>
        <w:rPr>
          <w:sz w:val="24"/>
        </w:rPr>
        <w:tab/>
      </w:r>
      <w:r w:rsidR="001D179C">
        <w:rPr>
          <w:rFonts w:hint="eastAsia"/>
          <w:sz w:val="24"/>
        </w:rPr>
        <w:t>在</w:t>
      </w:r>
      <w:proofErr w:type="spellStart"/>
      <w:r w:rsidR="001D179C">
        <w:rPr>
          <w:rFonts w:hint="eastAsia"/>
          <w:sz w:val="24"/>
        </w:rPr>
        <w:t>AfxWinMain</w:t>
      </w:r>
      <w:proofErr w:type="spellEnd"/>
      <w:r w:rsidR="001D179C">
        <w:rPr>
          <w:rFonts w:hint="eastAsia"/>
          <w:sz w:val="24"/>
        </w:rPr>
        <w:t>函数中，</w:t>
      </w:r>
      <w:proofErr w:type="spellStart"/>
      <w:r w:rsidR="001D179C">
        <w:rPr>
          <w:rFonts w:hint="eastAsia"/>
          <w:sz w:val="24"/>
        </w:rPr>
        <w:t>pThread</w:t>
      </w:r>
      <w:proofErr w:type="spellEnd"/>
      <w:r w:rsidR="001D179C">
        <w:rPr>
          <w:rFonts w:hint="eastAsia"/>
          <w:sz w:val="24"/>
        </w:rPr>
        <w:t>-&gt;</w:t>
      </w:r>
      <w:proofErr w:type="spellStart"/>
      <w:r w:rsidR="001D179C">
        <w:rPr>
          <w:rFonts w:hint="eastAsia"/>
          <w:sz w:val="24"/>
        </w:rPr>
        <w:t>InitInstance</w:t>
      </w:r>
      <w:proofErr w:type="spellEnd"/>
      <w:r w:rsidR="001D179C">
        <w:rPr>
          <w:rFonts w:hint="eastAsia"/>
          <w:sz w:val="24"/>
        </w:rPr>
        <w:t>()</w:t>
      </w:r>
      <w:r w:rsidR="001D179C">
        <w:rPr>
          <w:rFonts w:hint="eastAsia"/>
          <w:sz w:val="24"/>
        </w:rPr>
        <w:t>调用</w:t>
      </w:r>
      <w:proofErr w:type="spellStart"/>
      <w:r w:rsidR="001D179C">
        <w:rPr>
          <w:rFonts w:hint="eastAsia"/>
          <w:sz w:val="24"/>
        </w:rPr>
        <w:t>InitInstance</w:t>
      </w:r>
      <w:proofErr w:type="spellEnd"/>
      <w:r w:rsidR="001D179C">
        <w:rPr>
          <w:rFonts w:hint="eastAsia"/>
          <w:sz w:val="24"/>
        </w:rPr>
        <w:t>()</w:t>
      </w:r>
      <w:r w:rsidR="001D179C">
        <w:rPr>
          <w:rFonts w:hint="eastAsia"/>
          <w:sz w:val="24"/>
        </w:rPr>
        <w:t>函数完成窗口的设计和注册</w:t>
      </w:r>
    </w:p>
    <w:p w14:paraId="75A8EBEE" w14:textId="4BDEBED4" w:rsidR="001D179C" w:rsidRDefault="001D179C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3B4BB890" wp14:editId="0D7BA5FF">
            <wp:extent cx="5274310" cy="1702238"/>
            <wp:effectExtent l="133350" t="114300" r="154940" b="16510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40CBAA" w14:textId="33752015" w:rsidR="001D179C" w:rsidRDefault="002F03D4" w:rsidP="001D179C">
      <w:r>
        <w:tab/>
      </w:r>
      <w:r w:rsidR="001D179C">
        <w:rPr>
          <w:rFonts w:hint="eastAsia"/>
        </w:rPr>
        <w:t>由于这里的</w:t>
      </w:r>
      <w:proofErr w:type="spellStart"/>
      <w:r w:rsidR="001D179C">
        <w:rPr>
          <w:rFonts w:hint="eastAsia"/>
        </w:rPr>
        <w:t>pThread</w:t>
      </w:r>
      <w:proofErr w:type="spellEnd"/>
      <w:r w:rsidR="001D179C">
        <w:rPr>
          <w:rFonts w:hint="eastAsia"/>
        </w:rPr>
        <w:t>指向的是</w:t>
      </w:r>
      <w:proofErr w:type="spellStart"/>
      <w:r w:rsidR="001D179C">
        <w:rPr>
          <w:rFonts w:hint="eastAsia"/>
        </w:rPr>
        <w:t>theApp</w:t>
      </w:r>
      <w:proofErr w:type="spellEnd"/>
      <w:r w:rsidR="001D179C">
        <w:rPr>
          <w:rFonts w:hint="eastAsia"/>
        </w:rPr>
        <w:t>对象，并且</w:t>
      </w:r>
      <w:proofErr w:type="spellStart"/>
      <w:r w:rsidR="001D179C">
        <w:rPr>
          <w:rFonts w:hint="eastAsia"/>
        </w:rPr>
        <w:t>CTestApp</w:t>
      </w:r>
      <w:proofErr w:type="spellEnd"/>
      <w:r w:rsidR="001D179C">
        <w:rPr>
          <w:rFonts w:hint="eastAsia"/>
        </w:rPr>
        <w:t>中有这个声明</w:t>
      </w:r>
    </w:p>
    <w:p w14:paraId="775936FE" w14:textId="2643BB6B" w:rsidR="001D179C" w:rsidRDefault="001D179C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0F79BF35" wp14:editId="1EAC4AFB">
            <wp:extent cx="4221480" cy="426720"/>
            <wp:effectExtent l="133350" t="114300" r="140970" b="14478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44F7CA" w14:textId="7643C0AA" w:rsidR="001D179C" w:rsidRDefault="002F03D4" w:rsidP="001D179C">
      <w:r>
        <w:tab/>
      </w:r>
      <w:r w:rsidR="001D179C">
        <w:rPr>
          <w:rFonts w:hint="eastAsia"/>
        </w:rPr>
        <w:t>这是一个虚函数，根据多态性，</w:t>
      </w:r>
      <w:proofErr w:type="spellStart"/>
      <w:r w:rsidR="001D179C">
        <w:rPr>
          <w:rFonts w:hint="eastAsia"/>
        </w:rPr>
        <w:t>pThread</w:t>
      </w:r>
      <w:proofErr w:type="spellEnd"/>
      <w:r w:rsidR="001D179C">
        <w:rPr>
          <w:rFonts w:hint="eastAsia"/>
        </w:rPr>
        <w:t>调用的是</w:t>
      </w:r>
      <w:proofErr w:type="spellStart"/>
      <w:r w:rsidR="001D179C">
        <w:rPr>
          <w:rFonts w:hint="eastAsia"/>
        </w:rPr>
        <w:t>CTestApp</w:t>
      </w:r>
      <w:proofErr w:type="spellEnd"/>
      <w:r w:rsidR="001D179C">
        <w:rPr>
          <w:rFonts w:hint="eastAsia"/>
        </w:rPr>
        <w:t>里的</w:t>
      </w:r>
      <w:proofErr w:type="spellStart"/>
      <w:r w:rsidR="001D179C">
        <w:rPr>
          <w:rFonts w:hint="eastAsia"/>
        </w:rPr>
        <w:t>InitInstance</w:t>
      </w:r>
      <w:proofErr w:type="spellEnd"/>
      <w:r w:rsidR="001D179C">
        <w:rPr>
          <w:rFonts w:hint="eastAsia"/>
        </w:rPr>
        <w:t>函数</w:t>
      </w:r>
    </w:p>
    <w:p w14:paraId="2BE3023C" w14:textId="77777777" w:rsidR="001D179C" w:rsidRDefault="001D179C" w:rsidP="001D179C">
      <w:proofErr w:type="spellStart"/>
      <w:r>
        <w:rPr>
          <w:rFonts w:hint="eastAsia"/>
        </w:rPr>
        <w:t>CTestApp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里面的定义里有一句代码</w:t>
      </w:r>
    </w:p>
    <w:p w14:paraId="2C414B43" w14:textId="4ACB9424" w:rsidR="001D179C" w:rsidRDefault="001D179C" w:rsidP="007C697E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7EFEF7E6" wp14:editId="4E5E20C0">
            <wp:extent cx="4533900" cy="548640"/>
            <wp:effectExtent l="133350" t="114300" r="133350" b="156210"/>
            <wp:docPr id="3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C94D15" w14:textId="77777777" w:rsidR="001D179C" w:rsidRDefault="001D179C" w:rsidP="001D179C">
      <w:r>
        <w:rPr>
          <w:noProof/>
        </w:rPr>
        <w:drawing>
          <wp:inline distT="0" distB="0" distL="114300" distR="114300" wp14:anchorId="0514ED55" wp14:editId="5F797772">
            <wp:extent cx="6114415" cy="386080"/>
            <wp:effectExtent l="133350" t="114300" r="133985" b="147320"/>
            <wp:docPr id="3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6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F08A8" w14:textId="51E849A6" w:rsidR="001D179C" w:rsidRDefault="002F03D4" w:rsidP="001D179C">
      <w:r>
        <w:tab/>
      </w:r>
      <w:proofErr w:type="spellStart"/>
      <w:r w:rsidR="001D179C">
        <w:t>CFrameWnd</w:t>
      </w:r>
      <w:proofErr w:type="spellEnd"/>
      <w:r w:rsidR="001D179C">
        <w:t xml:space="preserve">:: </w:t>
      </w:r>
      <w:proofErr w:type="spellStart"/>
      <w:r w:rsidR="001D179C">
        <w:t>LoadFrame</w:t>
      </w:r>
      <w:proofErr w:type="spellEnd"/>
      <w:r w:rsidR="001D179C">
        <w:t>中的</w:t>
      </w:r>
      <w:proofErr w:type="spellStart"/>
      <w:r w:rsidR="001D179C">
        <w:t>AfxDeferRegisterClass</w:t>
      </w:r>
      <w:proofErr w:type="spellEnd"/>
      <w:r w:rsidR="001D179C">
        <w:t>函数会调用</w:t>
      </w:r>
      <w:r w:rsidR="001D179C">
        <w:t>API</w:t>
      </w:r>
      <w:r w:rsidR="001D179C">
        <w:t>函数</w:t>
      </w:r>
      <w:r w:rsidR="001D179C">
        <w:t>::</w:t>
      </w:r>
      <w:proofErr w:type="spellStart"/>
      <w:r w:rsidR="001D179C">
        <w:t>RegisterClass</w:t>
      </w:r>
      <w:proofErr w:type="spellEnd"/>
      <w:r w:rsidR="001D179C">
        <w:t>()</w:t>
      </w:r>
      <w:r w:rsidR="001D179C">
        <w:t>来注册主框架窗口。至此，问题二的窗口</w:t>
      </w:r>
      <w:proofErr w:type="gramStart"/>
      <w:r w:rsidR="001D179C">
        <w:t>类注册</w:t>
      </w:r>
      <w:proofErr w:type="gramEnd"/>
      <w:r w:rsidR="001D179C">
        <w:t>问题得以解决！（找到</w:t>
      </w:r>
      <w:proofErr w:type="spellStart"/>
      <w:r w:rsidR="001D179C">
        <w:t>RegisterClass</w:t>
      </w:r>
      <w:proofErr w:type="spellEnd"/>
      <w:r w:rsidR="001D179C">
        <w:t>）</w:t>
      </w:r>
    </w:p>
    <w:p w14:paraId="401BC955" w14:textId="77777777" w:rsidR="001D179C" w:rsidRDefault="001D179C" w:rsidP="001D179C">
      <w:proofErr w:type="spellStart"/>
      <w:r>
        <w:lastRenderedPageBreak/>
        <w:t>CFrameWnd</w:t>
      </w:r>
      <w:proofErr w:type="spellEnd"/>
      <w:r>
        <w:t xml:space="preserve">:: </w:t>
      </w:r>
      <w:proofErr w:type="spellStart"/>
      <w:r>
        <w:t>LoadFrame</w:t>
      </w:r>
      <w:proofErr w:type="spellEnd"/>
      <w:r>
        <w:t>中的</w:t>
      </w:r>
      <w:r>
        <w:t>Create</w:t>
      </w:r>
      <w:r>
        <w:t>函数会</w:t>
      </w:r>
      <w:proofErr w:type="gramStart"/>
      <w:r>
        <w:t>调用基类的</w:t>
      </w:r>
      <w:proofErr w:type="gramEnd"/>
      <w:r>
        <w:t>窗口创建函数</w:t>
      </w:r>
      <w:proofErr w:type="spellStart"/>
      <w:r>
        <w:t>CWnd</w:t>
      </w:r>
      <w:proofErr w:type="spellEnd"/>
      <w:r>
        <w:t>::</w:t>
      </w:r>
      <w:proofErr w:type="spellStart"/>
      <w:r>
        <w:t>CreateEx</w:t>
      </w:r>
      <w:proofErr w:type="spellEnd"/>
      <w:r>
        <w:t>()</w:t>
      </w:r>
      <w:r>
        <w:t>。</w:t>
      </w:r>
    </w:p>
    <w:p w14:paraId="0507937B" w14:textId="77777777" w:rsidR="001D179C" w:rsidRDefault="001D179C" w:rsidP="001D179C">
      <w:r>
        <w:rPr>
          <w:noProof/>
        </w:rPr>
        <w:drawing>
          <wp:inline distT="0" distB="0" distL="114300" distR="114300" wp14:anchorId="7BC70C17" wp14:editId="4B15300E">
            <wp:extent cx="6117590" cy="890270"/>
            <wp:effectExtent l="133350" t="114300" r="130810" b="15748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890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B181BF" w14:textId="5CD1C80B" w:rsidR="001D179C" w:rsidRDefault="002F03D4" w:rsidP="001D179C">
      <w:r>
        <w:tab/>
      </w:r>
      <w:proofErr w:type="spellStart"/>
      <w:r w:rsidR="001D179C">
        <w:t>CWnd</w:t>
      </w:r>
      <w:proofErr w:type="spellEnd"/>
      <w:r w:rsidR="001D179C">
        <w:t>::</w:t>
      </w:r>
      <w:proofErr w:type="spellStart"/>
      <w:r w:rsidR="001D179C">
        <w:t>CreateEx</w:t>
      </w:r>
      <w:proofErr w:type="spellEnd"/>
      <w:r w:rsidR="001D179C">
        <w:t xml:space="preserve"> </w:t>
      </w:r>
      <w:r w:rsidR="001D179C">
        <w:t>的定义在</w:t>
      </w:r>
      <w:r w:rsidR="001D179C">
        <w:t>WinCore.cpp</w:t>
      </w:r>
      <w:r w:rsidR="001D179C">
        <w:t>中在</w:t>
      </w:r>
      <w:proofErr w:type="spellStart"/>
      <w:r w:rsidR="001D179C">
        <w:t>CreateEx</w:t>
      </w:r>
      <w:proofErr w:type="spellEnd"/>
      <w:r w:rsidR="001D179C">
        <w:t>函数内部：首先会调用</w:t>
      </w:r>
      <w:proofErr w:type="spellStart"/>
      <w:r w:rsidR="001D179C">
        <w:t>PreCreateWindow</w:t>
      </w:r>
      <w:proofErr w:type="spellEnd"/>
      <w:r w:rsidR="001D179C">
        <w:t>(cs)</w:t>
      </w:r>
      <w:r w:rsidR="001D179C">
        <w:t>函数，给设计人员一个更改窗口风格的机会。然后调用</w:t>
      </w:r>
      <w:r w:rsidR="001D179C">
        <w:t>API</w:t>
      </w:r>
      <w:r w:rsidR="001D179C">
        <w:t>函数</w:t>
      </w:r>
      <w:r w:rsidR="001D179C">
        <w:t>::</w:t>
      </w:r>
      <w:proofErr w:type="spellStart"/>
      <w:r w:rsidR="001D179C">
        <w:t>CreateWindowEx</w:t>
      </w:r>
      <w:proofErr w:type="spellEnd"/>
      <w:r w:rsidR="001D179C">
        <w:t>创建窗口</w:t>
      </w:r>
    </w:p>
    <w:p w14:paraId="4ACB285F" w14:textId="77777777" w:rsidR="001D179C" w:rsidRDefault="001D179C" w:rsidP="001D179C"/>
    <w:p w14:paraId="6ED88FE3" w14:textId="76F42702" w:rsidR="001D179C" w:rsidRDefault="002F03D4" w:rsidP="001D179C">
      <w:r>
        <w:tab/>
      </w:r>
      <w:proofErr w:type="spellStart"/>
      <w:r w:rsidR="001D179C">
        <w:rPr>
          <w:rFonts w:hint="eastAsia"/>
        </w:rPr>
        <w:t>InitIstance</w:t>
      </w:r>
      <w:proofErr w:type="spellEnd"/>
      <w:r w:rsidR="001D179C">
        <w:rPr>
          <w:rFonts w:hint="eastAsia"/>
        </w:rPr>
        <w:t>函数中，下面两行代码负责显示窗口和更新窗口</w:t>
      </w:r>
    </w:p>
    <w:p w14:paraId="576310C8" w14:textId="0F896FD7" w:rsidR="001D179C" w:rsidRDefault="002F03D4" w:rsidP="007C697E">
      <w:pPr>
        <w:rPr>
          <w:sz w:val="24"/>
        </w:rPr>
      </w:pPr>
      <w:r>
        <w:rPr>
          <w:sz w:val="24"/>
        </w:rPr>
        <w:tab/>
      </w:r>
      <w:r w:rsidR="001D179C">
        <w:rPr>
          <w:rFonts w:hint="eastAsia"/>
          <w:sz w:val="24"/>
        </w:rPr>
        <w:t>寻找消息循环</w:t>
      </w:r>
    </w:p>
    <w:p w14:paraId="15BFF497" w14:textId="2694452D" w:rsidR="001D179C" w:rsidRDefault="002F03D4" w:rsidP="001D179C">
      <w:pPr>
        <w:rPr>
          <w:sz w:val="24"/>
        </w:rPr>
      </w:pPr>
      <w:r>
        <w:rPr>
          <w:sz w:val="24"/>
        </w:rPr>
        <w:tab/>
      </w:r>
      <w:r w:rsidR="001D179C">
        <w:rPr>
          <w:rFonts w:hint="eastAsia"/>
          <w:sz w:val="24"/>
        </w:rPr>
        <w:t>在</w:t>
      </w:r>
      <w:proofErr w:type="spellStart"/>
      <w:r w:rsidR="001D179C">
        <w:rPr>
          <w:rFonts w:hint="eastAsia"/>
          <w:sz w:val="24"/>
        </w:rPr>
        <w:t>AfxWinMain</w:t>
      </w:r>
      <w:proofErr w:type="spellEnd"/>
      <w:r w:rsidR="001D179C">
        <w:rPr>
          <w:rFonts w:hint="eastAsia"/>
          <w:sz w:val="24"/>
        </w:rPr>
        <w:t>函数中，有下面一句代码</w:t>
      </w:r>
    </w:p>
    <w:p w14:paraId="0016EF32" w14:textId="77777777" w:rsidR="001D179C" w:rsidRDefault="001D179C" w:rsidP="001D179C">
      <w:r>
        <w:rPr>
          <w:noProof/>
        </w:rPr>
        <w:drawing>
          <wp:inline distT="0" distB="0" distL="114300" distR="114300" wp14:anchorId="13D517BF" wp14:editId="14CD173E">
            <wp:extent cx="3482340" cy="358140"/>
            <wp:effectExtent l="114300" t="114300" r="156210" b="137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5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E2F655" w14:textId="1B016E5B" w:rsidR="001D179C" w:rsidRDefault="002F03D4" w:rsidP="001D179C">
      <w:r>
        <w:tab/>
      </w:r>
      <w:proofErr w:type="spellStart"/>
      <w:r w:rsidR="001D179C">
        <w:rPr>
          <w:rFonts w:hint="eastAsia"/>
        </w:rPr>
        <w:t>pThread</w:t>
      </w:r>
      <w:proofErr w:type="spellEnd"/>
      <w:r w:rsidR="001D179C">
        <w:rPr>
          <w:rFonts w:hint="eastAsia"/>
        </w:rPr>
        <w:t>调用了</w:t>
      </w:r>
      <w:r w:rsidR="001D179C">
        <w:rPr>
          <w:rFonts w:hint="eastAsia"/>
        </w:rPr>
        <w:t>Run</w:t>
      </w:r>
      <w:r w:rsidR="001D179C">
        <w:rPr>
          <w:rFonts w:hint="eastAsia"/>
        </w:rPr>
        <w:t>函数，</w:t>
      </w:r>
      <w:r w:rsidR="001D179C">
        <w:rPr>
          <w:rFonts w:hint="eastAsia"/>
        </w:rPr>
        <w:t>Run</w:t>
      </w:r>
      <w:r w:rsidR="001D179C">
        <w:rPr>
          <w:rFonts w:hint="eastAsia"/>
        </w:rPr>
        <w:t>函数负责创建一个消息循环</w:t>
      </w:r>
    </w:p>
    <w:p w14:paraId="4010D1F4" w14:textId="77777777" w:rsidR="001D179C" w:rsidRDefault="001D179C" w:rsidP="001D179C">
      <w:r>
        <w:rPr>
          <w:rFonts w:hint="eastAsia"/>
        </w:rPr>
        <w:t>下面是</w:t>
      </w:r>
      <w:r>
        <w:rPr>
          <w:rFonts w:hint="eastAsia"/>
        </w:rPr>
        <w:t>Run</w:t>
      </w:r>
      <w:r>
        <w:rPr>
          <w:rFonts w:hint="eastAsia"/>
        </w:rPr>
        <w:t>函数的定义，里面有这样一句代码</w:t>
      </w:r>
    </w:p>
    <w:p w14:paraId="6053522D" w14:textId="77777777" w:rsidR="001D179C" w:rsidRDefault="001D179C" w:rsidP="001D179C">
      <w:r>
        <w:rPr>
          <w:noProof/>
        </w:rPr>
        <w:drawing>
          <wp:inline distT="0" distB="0" distL="114300" distR="114300" wp14:anchorId="27FD3097" wp14:editId="33FC50B7">
            <wp:extent cx="6120130" cy="2572385"/>
            <wp:effectExtent l="114300" t="114300" r="109220" b="1708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847C7C" w14:textId="71B14263" w:rsidR="001D179C" w:rsidRDefault="002F03D4" w:rsidP="001D179C">
      <w:r>
        <w:tab/>
      </w:r>
      <w:r w:rsidR="001D179C">
        <w:rPr>
          <w:rFonts w:hint="eastAsia"/>
        </w:rPr>
        <w:t>Run</w:t>
      </w:r>
      <w:r w:rsidR="001D179C">
        <w:rPr>
          <w:rFonts w:hint="eastAsia"/>
        </w:rPr>
        <w:t>函数调用了</w:t>
      </w:r>
      <w:proofErr w:type="spellStart"/>
      <w:r w:rsidR="001D179C">
        <w:rPr>
          <w:rFonts w:hint="eastAsia"/>
        </w:rPr>
        <w:t>PumpMessage</w:t>
      </w:r>
      <w:proofErr w:type="spellEnd"/>
      <w:r w:rsidR="001D179C">
        <w:rPr>
          <w:rFonts w:hint="eastAsia"/>
        </w:rPr>
        <w:t>函数，下面是</w:t>
      </w:r>
      <w:proofErr w:type="spellStart"/>
      <w:r w:rsidR="001D179C">
        <w:rPr>
          <w:rFonts w:hint="eastAsia"/>
        </w:rPr>
        <w:t>PumpMeaasge</w:t>
      </w:r>
      <w:proofErr w:type="spellEnd"/>
      <w:r w:rsidR="001D179C">
        <w:rPr>
          <w:rFonts w:hint="eastAsia"/>
        </w:rPr>
        <w:t>函数的部分定义</w:t>
      </w:r>
    </w:p>
    <w:p w14:paraId="30A88FB8" w14:textId="77777777" w:rsidR="001D179C" w:rsidRDefault="001D179C" w:rsidP="001D179C">
      <w:r>
        <w:rPr>
          <w:noProof/>
        </w:rPr>
        <w:drawing>
          <wp:inline distT="0" distB="0" distL="114300" distR="114300" wp14:anchorId="5984ACD3" wp14:editId="52BE9572">
            <wp:extent cx="6117590" cy="1092835"/>
            <wp:effectExtent l="133350" t="114300" r="130810" b="16446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9E4442" w14:textId="5AF5042E" w:rsidR="001D179C" w:rsidRDefault="002F03D4" w:rsidP="001D179C">
      <w:r>
        <w:tab/>
      </w:r>
      <w:r w:rsidR="001D179C">
        <w:rPr>
          <w:rFonts w:hint="eastAsia"/>
        </w:rPr>
        <w:t>里面有一个消息循环的定义，至此，消息循环找到</w:t>
      </w:r>
    </w:p>
    <w:p w14:paraId="4FB45E60" w14:textId="04AE3973" w:rsidR="001D179C" w:rsidRPr="001D179C" w:rsidRDefault="002F03D4" w:rsidP="007C697E">
      <w:pPr>
        <w:rPr>
          <w:rFonts w:ascii="宋体" w:hAnsi="宋体" w:cs="宋体"/>
        </w:rPr>
      </w:pPr>
      <w:r>
        <w:lastRenderedPageBreak/>
        <w:tab/>
      </w:r>
      <w:r w:rsidR="001D179C">
        <w:rPr>
          <w:rFonts w:hint="eastAsia"/>
        </w:rPr>
        <w:t>MFC</w:t>
      </w:r>
      <w:r w:rsidR="001D179C">
        <w:rPr>
          <w:rFonts w:hint="eastAsia"/>
        </w:rPr>
        <w:t>采用了一种称之为</w:t>
      </w:r>
      <w:r w:rsidR="001D179C">
        <w:rPr>
          <w:rFonts w:hint="eastAsia"/>
          <w:b/>
          <w:bCs/>
        </w:rPr>
        <w:t>消息映射的机制</w:t>
      </w:r>
      <w:r w:rsidR="001D179C">
        <w:rPr>
          <w:rFonts w:hint="eastAsia"/>
        </w:rPr>
        <w:t>来处理各</w:t>
      </w:r>
      <w:r w:rsidR="001D179C">
        <w:rPr>
          <w:rFonts w:ascii="宋体" w:hAnsi="宋体" w:cs="宋体" w:hint="eastAsia"/>
        </w:rPr>
        <w:t>种消息。Mapping（消息映射表）的做法，把消息和其处理程序关联起来。</w:t>
      </w:r>
    </w:p>
    <w:sectPr w:rsidR="001D179C" w:rsidRPr="001D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B046" w14:textId="77777777" w:rsidR="00290A67" w:rsidRDefault="00290A67" w:rsidP="00F0506C">
      <w:r>
        <w:separator/>
      </w:r>
    </w:p>
  </w:endnote>
  <w:endnote w:type="continuationSeparator" w:id="0">
    <w:p w14:paraId="7103E049" w14:textId="77777777" w:rsidR="00290A67" w:rsidRDefault="00290A67" w:rsidP="00F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D7DC" w14:textId="77777777" w:rsidR="00290A67" w:rsidRDefault="00290A67" w:rsidP="00F0506C">
      <w:r>
        <w:separator/>
      </w:r>
    </w:p>
  </w:footnote>
  <w:footnote w:type="continuationSeparator" w:id="0">
    <w:p w14:paraId="7543F425" w14:textId="77777777" w:rsidR="00290A67" w:rsidRDefault="00290A67" w:rsidP="00F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76A6B8"/>
    <w:multiLevelType w:val="multilevel"/>
    <w:tmpl w:val="AB76A6B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1" w:firstLine="0"/>
      </w:pPr>
      <w:rPr>
        <w:rFonts w:hint="default"/>
      </w:rPr>
    </w:lvl>
  </w:abstractNum>
  <w:abstractNum w:abstractNumId="1" w15:restartNumberingAfterBreak="0">
    <w:nsid w:val="007A7E82"/>
    <w:multiLevelType w:val="multilevel"/>
    <w:tmpl w:val="007A7E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F025BB"/>
    <w:multiLevelType w:val="hybridMultilevel"/>
    <w:tmpl w:val="81C03D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34C7695"/>
    <w:multiLevelType w:val="singleLevel"/>
    <w:tmpl w:val="134C7695"/>
    <w:lvl w:ilvl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27872BD5"/>
    <w:multiLevelType w:val="hybridMultilevel"/>
    <w:tmpl w:val="55A040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89170B8"/>
    <w:multiLevelType w:val="hybridMultilevel"/>
    <w:tmpl w:val="3E92BA6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8947488"/>
    <w:multiLevelType w:val="multilevel"/>
    <w:tmpl w:val="28947488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1AA7814"/>
    <w:multiLevelType w:val="multilevel"/>
    <w:tmpl w:val="C800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A3B04"/>
    <w:multiLevelType w:val="multilevel"/>
    <w:tmpl w:val="B204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74E77"/>
    <w:multiLevelType w:val="multilevel"/>
    <w:tmpl w:val="73874E77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82B61B6"/>
    <w:multiLevelType w:val="multilevel"/>
    <w:tmpl w:val="782B61B6"/>
    <w:lvl w:ilvl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</w:lvl>
    <w:lvl w:ilvl="1">
      <w:start w:val="3"/>
      <w:numFmt w:val="bullet"/>
      <w:lvlText w:val="●"/>
      <w:lvlJc w:val="left"/>
      <w:pPr>
        <w:tabs>
          <w:tab w:val="left" w:pos="1215"/>
        </w:tabs>
        <w:ind w:left="1215" w:hanging="360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3．"/>
      <w:lvlJc w:val="left"/>
      <w:pPr>
        <w:tabs>
          <w:tab w:val="left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 w16cid:durableId="1041980821">
    <w:abstractNumId w:val="9"/>
  </w:num>
  <w:num w:numId="2" w16cid:durableId="944461695">
    <w:abstractNumId w:val="1"/>
  </w:num>
  <w:num w:numId="3" w16cid:durableId="979459174">
    <w:abstractNumId w:val="10"/>
  </w:num>
  <w:num w:numId="4" w16cid:durableId="418016342">
    <w:abstractNumId w:val="3"/>
  </w:num>
  <w:num w:numId="5" w16cid:durableId="59526190">
    <w:abstractNumId w:val="6"/>
  </w:num>
  <w:num w:numId="6" w16cid:durableId="1349286857">
    <w:abstractNumId w:val="5"/>
  </w:num>
  <w:num w:numId="7" w16cid:durableId="1326738486">
    <w:abstractNumId w:val="8"/>
  </w:num>
  <w:num w:numId="8" w16cid:durableId="611590546">
    <w:abstractNumId w:val="2"/>
  </w:num>
  <w:num w:numId="9" w16cid:durableId="537669972">
    <w:abstractNumId w:val="4"/>
  </w:num>
  <w:num w:numId="10" w16cid:durableId="77673076">
    <w:abstractNumId w:val="7"/>
  </w:num>
  <w:num w:numId="11" w16cid:durableId="207188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I2MzBiMzdlZWE5MWU5ZjAzOTEzZmJlNzYwZDEwNTEifQ=="/>
  </w:docVars>
  <w:rsids>
    <w:rsidRoot w:val="001A65C1"/>
    <w:rsid w:val="00025EBB"/>
    <w:rsid w:val="001A65C1"/>
    <w:rsid w:val="001D179C"/>
    <w:rsid w:val="00290A67"/>
    <w:rsid w:val="002F03D4"/>
    <w:rsid w:val="003E7EB1"/>
    <w:rsid w:val="00422DB7"/>
    <w:rsid w:val="00434579"/>
    <w:rsid w:val="004F6108"/>
    <w:rsid w:val="004F618F"/>
    <w:rsid w:val="005017E7"/>
    <w:rsid w:val="00791AB9"/>
    <w:rsid w:val="007C697E"/>
    <w:rsid w:val="00826D17"/>
    <w:rsid w:val="008A2215"/>
    <w:rsid w:val="00900CB9"/>
    <w:rsid w:val="009557C6"/>
    <w:rsid w:val="00A0482C"/>
    <w:rsid w:val="00A44945"/>
    <w:rsid w:val="00A60C74"/>
    <w:rsid w:val="00A80016"/>
    <w:rsid w:val="00B17E6D"/>
    <w:rsid w:val="00B725C1"/>
    <w:rsid w:val="00C7777E"/>
    <w:rsid w:val="00C9195F"/>
    <w:rsid w:val="00CD5CEA"/>
    <w:rsid w:val="00E827C2"/>
    <w:rsid w:val="00EC4A26"/>
    <w:rsid w:val="00F0506C"/>
    <w:rsid w:val="00F50A60"/>
    <w:rsid w:val="00F91045"/>
    <w:rsid w:val="00FA10DB"/>
    <w:rsid w:val="08625BB6"/>
    <w:rsid w:val="27E11232"/>
    <w:rsid w:val="2EAA3F70"/>
    <w:rsid w:val="3FA04524"/>
    <w:rsid w:val="736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79141"/>
  <w15:docId w15:val="{086EDD2B-AD6E-477E-A3F6-DEB2023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4345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91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F050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0506C"/>
    <w:rPr>
      <w:kern w:val="2"/>
      <w:sz w:val="18"/>
      <w:szCs w:val="18"/>
    </w:rPr>
  </w:style>
  <w:style w:type="paragraph" w:styleId="a8">
    <w:name w:val="footer"/>
    <w:basedOn w:val="a"/>
    <w:link w:val="a9"/>
    <w:rsid w:val="00F05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0506C"/>
    <w:rPr>
      <w:kern w:val="2"/>
      <w:sz w:val="18"/>
      <w:szCs w:val="18"/>
    </w:rPr>
  </w:style>
  <w:style w:type="paragraph" w:customStyle="1" w:styleId="alt">
    <w:name w:val="alt"/>
    <w:basedOn w:val="a"/>
    <w:rsid w:val="00900C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900CB9"/>
  </w:style>
  <w:style w:type="character" w:customStyle="1" w:styleId="datatypes">
    <w:name w:val="datatypes"/>
    <w:basedOn w:val="a0"/>
    <w:rsid w:val="00900CB9"/>
  </w:style>
  <w:style w:type="character" w:customStyle="1" w:styleId="string">
    <w:name w:val="string"/>
    <w:basedOn w:val="a0"/>
    <w:rsid w:val="00900CB9"/>
  </w:style>
  <w:style w:type="character" w:customStyle="1" w:styleId="keyword">
    <w:name w:val="keyword"/>
    <w:basedOn w:val="a0"/>
    <w:rsid w:val="0090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xiaowu</dc:creator>
  <cp:lastModifiedBy>王 志涛</cp:lastModifiedBy>
  <cp:revision>17</cp:revision>
  <dcterms:created xsi:type="dcterms:W3CDTF">2023-06-06T10:39:00Z</dcterms:created>
  <dcterms:modified xsi:type="dcterms:W3CDTF">2023-06-11T14:24:00Z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33E1709556EE4A9DADE839AF8831BD27_13</vt:lpwstr>
  </property>
</Properties>
</file>