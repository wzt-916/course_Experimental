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DA5F" w14:textId="77777777" w:rsidR="00C5633A" w:rsidRDefault="00000000">
      <w:pPr>
        <w:jc w:val="center"/>
        <w:rPr>
          <w:rFonts w:eastAsia="楷体_GB2312"/>
          <w:b/>
          <w:sz w:val="44"/>
          <w:szCs w:val="44"/>
        </w:rPr>
      </w:pPr>
      <w:r>
        <w:rPr>
          <w:rFonts w:eastAsia="楷体_GB2312"/>
          <w:b/>
          <w:sz w:val="44"/>
          <w:szCs w:val="44"/>
        </w:rPr>
        <w:t>暨南大学本科实验报告专用纸</w:t>
      </w:r>
    </w:p>
    <w:p w14:paraId="411F73CF" w14:textId="77777777" w:rsidR="00C5633A" w:rsidRDefault="00000000">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计算机组成原理实验</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rPr>
        <w:t>成绩</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6EAAAB6E" w14:textId="77777777" w:rsidR="00C5633A" w:rsidRDefault="00000000">
      <w:pPr>
        <w:spacing w:line="420" w:lineRule="exact"/>
        <w:rPr>
          <w:rFonts w:eastAsia="楷体_GB2312"/>
          <w:sz w:val="28"/>
          <w:szCs w:val="28"/>
        </w:rPr>
      </w:pPr>
      <w:r>
        <w:rPr>
          <w:rFonts w:eastAsia="楷体_GB2312"/>
          <w:sz w:val="28"/>
          <w:szCs w:val="28"/>
        </w:rPr>
        <w:t>实验项目名称</w:t>
      </w:r>
      <w:r>
        <w:rPr>
          <w:rFonts w:eastAsia="楷体_GB2312" w:hint="eastAsia"/>
          <w:sz w:val="28"/>
          <w:szCs w:val="28"/>
          <w:u w:val="single"/>
        </w:rPr>
        <w:t xml:space="preserve">  </w:t>
      </w:r>
      <w:r>
        <w:rPr>
          <w:rFonts w:eastAsia="楷体_GB2312" w:hint="eastAsia"/>
          <w:sz w:val="28"/>
          <w:szCs w:val="28"/>
          <w:u w:val="single"/>
        </w:rPr>
        <w:t>数据通路实验</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 xml:space="preserve">   080600643               </w:t>
      </w:r>
      <w:r>
        <w:rPr>
          <w:rFonts w:eastAsia="楷体_GB2312"/>
          <w:sz w:val="28"/>
          <w:szCs w:val="28"/>
          <w:u w:val="single"/>
        </w:rPr>
        <w:t xml:space="preserve">  </w:t>
      </w:r>
    </w:p>
    <w:p w14:paraId="247F95FF" w14:textId="77777777" w:rsidR="00C5633A" w:rsidRDefault="00000000">
      <w:pPr>
        <w:numPr>
          <w:ins w:id="0" w:author="Mr.wu" w:date="1900-01-01T00:00:00Z"/>
        </w:numPr>
        <w:spacing w:line="420" w:lineRule="exact"/>
        <w:ind w:left="840" w:hangingChars="300" w:hanging="840"/>
        <w:rPr>
          <w:rFonts w:eastAsia="楷体_GB2312"/>
          <w:sz w:val="28"/>
          <w:szCs w:val="28"/>
          <w:u w:val="single"/>
        </w:rPr>
      </w:pPr>
      <w:r>
        <w:rPr>
          <w:rFonts w:eastAsia="楷体_GB2312"/>
          <w:sz w:val="28"/>
          <w:szCs w:val="28"/>
        </w:rPr>
        <w:t>实验项目实验地点</w:t>
      </w:r>
      <w:r>
        <w:rPr>
          <w:rFonts w:eastAsia="楷体_GB2312" w:hint="eastAsia"/>
          <w:sz w:val="28"/>
          <w:szCs w:val="28"/>
          <w:u w:val="single"/>
        </w:rPr>
        <w:t>B404</w:t>
      </w:r>
      <w:r>
        <w:rPr>
          <w:rFonts w:eastAsia="楷体_GB2312"/>
          <w:sz w:val="28"/>
          <w:szCs w:val="28"/>
          <w:u w:val="single"/>
        </w:rPr>
        <w:t xml:space="preserve"> </w:t>
      </w:r>
      <w:r>
        <w:rPr>
          <w:rFonts w:eastAsia="楷体_GB2312"/>
          <w:sz w:val="28"/>
          <w:szCs w:val="28"/>
        </w:rPr>
        <w:t>学</w:t>
      </w:r>
      <w:r>
        <w:rPr>
          <w:rFonts w:eastAsia="楷体_GB2312" w:hint="eastAsia"/>
          <w:sz w:val="28"/>
          <w:szCs w:val="28"/>
        </w:rPr>
        <w:t>院</w:t>
      </w:r>
      <w:r>
        <w:rPr>
          <w:rFonts w:eastAsia="楷体_GB2312" w:hint="eastAsia"/>
          <w:sz w:val="28"/>
          <w:szCs w:val="28"/>
          <w:u w:val="single"/>
        </w:rPr>
        <w:t>智能科学与工程学院</w:t>
      </w:r>
      <w:r>
        <w:rPr>
          <w:rFonts w:eastAsia="楷体_GB2312"/>
          <w:sz w:val="28"/>
          <w:szCs w:val="28"/>
        </w:rPr>
        <w:t>专业</w:t>
      </w:r>
      <w:r>
        <w:rPr>
          <w:rFonts w:eastAsia="楷体_GB2312" w:hint="eastAsia"/>
          <w:sz w:val="28"/>
          <w:szCs w:val="28"/>
          <w:u w:val="single"/>
        </w:rPr>
        <w:t xml:space="preserve">  </w:t>
      </w:r>
      <w:r>
        <w:rPr>
          <w:rFonts w:eastAsia="楷体_GB2312" w:hint="eastAsia"/>
          <w:sz w:val="28"/>
          <w:szCs w:val="28"/>
          <w:u w:val="single"/>
        </w:rPr>
        <w:t>人工智能</w:t>
      </w:r>
      <w:r>
        <w:rPr>
          <w:rFonts w:eastAsia="楷体_GB2312" w:hint="eastAsia"/>
          <w:sz w:val="28"/>
          <w:szCs w:val="28"/>
          <w:u w:val="single"/>
        </w:rPr>
        <w:t xml:space="preserve">  </w:t>
      </w:r>
      <w:r>
        <w:rPr>
          <w:rFonts w:eastAsia="楷体_GB2312"/>
          <w:sz w:val="28"/>
          <w:szCs w:val="28"/>
        </w:rPr>
        <w:t xml:space="preserve">  </w:t>
      </w:r>
    </w:p>
    <w:p w14:paraId="4DAA1501" w14:textId="235BC92C" w:rsidR="00C5633A" w:rsidRDefault="00000000">
      <w:pPr>
        <w:spacing w:line="420" w:lineRule="exact"/>
        <w:ind w:left="280" w:hangingChars="100" w:hanging="280"/>
        <w:rPr>
          <w:rFonts w:eastAsia="楷体_GB2312"/>
          <w:sz w:val="28"/>
          <w:szCs w:val="28"/>
        </w:rPr>
      </w:pPr>
      <w:r>
        <w:rPr>
          <w:rFonts w:eastAsia="楷体_GB2312"/>
          <w:sz w:val="28"/>
          <w:szCs w:val="28"/>
        </w:rPr>
        <w:t>学生姓名</w:t>
      </w:r>
      <w:r>
        <w:rPr>
          <w:rFonts w:eastAsia="楷体_GB2312"/>
          <w:sz w:val="28"/>
          <w:szCs w:val="28"/>
          <w:u w:val="single"/>
        </w:rPr>
        <w:t xml:space="preserve"> </w:t>
      </w:r>
      <w:r w:rsidR="007A328B">
        <w:rPr>
          <w:rFonts w:eastAsia="楷体_GB2312" w:hint="eastAsia"/>
          <w:sz w:val="28"/>
          <w:szCs w:val="28"/>
          <w:u w:val="single"/>
        </w:rPr>
        <w:t>王志涛</w:t>
      </w:r>
      <w:r>
        <w:rPr>
          <w:rFonts w:eastAsia="楷体_GB2312"/>
          <w:sz w:val="28"/>
          <w:szCs w:val="28"/>
        </w:rPr>
        <w:t>学号</w:t>
      </w:r>
      <w:r>
        <w:rPr>
          <w:rFonts w:eastAsia="楷体_GB2312" w:hint="eastAsia"/>
          <w:sz w:val="28"/>
          <w:szCs w:val="28"/>
          <w:u w:val="single"/>
        </w:rPr>
        <w:t>202110225</w:t>
      </w:r>
      <w:r w:rsidR="007A328B">
        <w:rPr>
          <w:rFonts w:eastAsia="楷体_GB2312"/>
          <w:sz w:val="28"/>
          <w:szCs w:val="28"/>
          <w:u w:val="single"/>
        </w:rPr>
        <w:t>9</w:t>
      </w:r>
      <w:r>
        <w:rPr>
          <w:rFonts w:eastAsia="楷体_GB2312"/>
          <w:sz w:val="28"/>
          <w:szCs w:val="28"/>
          <w:u w:val="single"/>
        </w:rPr>
        <w:t xml:space="preserve"> </w:t>
      </w:r>
      <w:r>
        <w:rPr>
          <w:rFonts w:eastAsia="楷体_GB2312"/>
          <w:sz w:val="28"/>
          <w:szCs w:val="28"/>
        </w:rPr>
        <w:t>实验时间</w:t>
      </w:r>
      <w:r>
        <w:rPr>
          <w:rFonts w:eastAsia="楷体_GB2312" w:hint="eastAsia"/>
          <w:sz w:val="28"/>
          <w:szCs w:val="28"/>
          <w:u w:val="single"/>
        </w:rPr>
        <w:t xml:space="preserve"> 2023 </w:t>
      </w:r>
      <w:r>
        <w:rPr>
          <w:rFonts w:eastAsia="楷体_GB2312"/>
          <w:sz w:val="28"/>
          <w:szCs w:val="28"/>
        </w:rPr>
        <w:t>年</w:t>
      </w:r>
      <w:r>
        <w:rPr>
          <w:rFonts w:eastAsia="楷体_GB2312" w:hint="eastAsia"/>
          <w:sz w:val="28"/>
          <w:szCs w:val="28"/>
          <w:u w:val="single"/>
        </w:rPr>
        <w:t xml:space="preserve">  4  </w:t>
      </w:r>
      <w:r>
        <w:rPr>
          <w:rFonts w:eastAsia="楷体_GB2312"/>
          <w:sz w:val="28"/>
          <w:szCs w:val="28"/>
        </w:rPr>
        <w:t>月</w:t>
      </w:r>
      <w:r>
        <w:rPr>
          <w:rFonts w:eastAsia="楷体_GB2312" w:hint="eastAsia"/>
          <w:sz w:val="28"/>
          <w:szCs w:val="28"/>
        </w:rPr>
        <w:t xml:space="preserve"> </w:t>
      </w:r>
      <w:r>
        <w:rPr>
          <w:rFonts w:eastAsia="楷体_GB2312" w:hint="eastAsia"/>
          <w:sz w:val="28"/>
          <w:szCs w:val="28"/>
          <w:u w:val="single"/>
        </w:rPr>
        <w:t xml:space="preserve">21 </w:t>
      </w:r>
      <w:r>
        <w:rPr>
          <w:rFonts w:eastAsia="楷体_GB2312"/>
          <w:sz w:val="28"/>
          <w:szCs w:val="28"/>
        </w:rPr>
        <w:t>日</w:t>
      </w:r>
      <w:r>
        <w:rPr>
          <w:rFonts w:eastAsia="楷体_GB2312" w:hint="eastAsia"/>
          <w:sz w:val="28"/>
          <w:szCs w:val="28"/>
        </w:rPr>
        <w:t xml:space="preserve">    </w:t>
      </w:r>
    </w:p>
    <w:p w14:paraId="10F49824" w14:textId="77777777" w:rsidR="00C5633A" w:rsidRDefault="00000000">
      <w:pPr>
        <w:numPr>
          <w:ilvl w:val="0"/>
          <w:numId w:val="1"/>
        </w:numPr>
        <w:rPr>
          <w:b/>
          <w:bCs/>
          <w:sz w:val="28"/>
          <w:szCs w:val="28"/>
        </w:rPr>
      </w:pPr>
      <w:r>
        <w:rPr>
          <w:rFonts w:hint="eastAsia"/>
          <w:b/>
          <w:bCs/>
          <w:sz w:val="28"/>
          <w:szCs w:val="28"/>
        </w:rPr>
        <w:t>实验目的</w:t>
      </w:r>
    </w:p>
    <w:p w14:paraId="127D4937" w14:textId="77777777" w:rsidR="00C5633A" w:rsidRDefault="00000000">
      <w:pPr>
        <w:numPr>
          <w:ilvl w:val="1"/>
          <w:numId w:val="1"/>
        </w:numPr>
        <w:rPr>
          <w:sz w:val="24"/>
        </w:rPr>
      </w:pPr>
      <w:r>
        <w:rPr>
          <w:rFonts w:hint="eastAsia"/>
          <w:sz w:val="24"/>
        </w:rPr>
        <w:t>掌握时序发生器的组成原理。</w:t>
      </w:r>
    </w:p>
    <w:p w14:paraId="6B6E75EE" w14:textId="77777777" w:rsidR="00C5633A" w:rsidRDefault="00000000">
      <w:pPr>
        <w:numPr>
          <w:ilvl w:val="1"/>
          <w:numId w:val="1"/>
        </w:numPr>
        <w:rPr>
          <w:sz w:val="24"/>
        </w:rPr>
      </w:pPr>
      <w:r>
        <w:rPr>
          <w:rFonts w:hint="eastAsia"/>
          <w:sz w:val="24"/>
        </w:rPr>
        <w:t>掌握微程序控制器的组成原理。</w:t>
      </w:r>
    </w:p>
    <w:p w14:paraId="07AF1916" w14:textId="77777777" w:rsidR="00C5633A" w:rsidRDefault="00000000">
      <w:pPr>
        <w:numPr>
          <w:ilvl w:val="0"/>
          <w:numId w:val="1"/>
        </w:numPr>
        <w:rPr>
          <w:b/>
          <w:bCs/>
          <w:sz w:val="28"/>
          <w:szCs w:val="28"/>
        </w:rPr>
      </w:pPr>
      <w:r>
        <w:rPr>
          <w:rFonts w:hint="eastAsia"/>
          <w:b/>
          <w:bCs/>
          <w:sz w:val="28"/>
          <w:szCs w:val="28"/>
        </w:rPr>
        <w:t>实验电路</w:t>
      </w:r>
    </w:p>
    <w:p w14:paraId="63620A93" w14:textId="77777777" w:rsidR="00C5633A" w:rsidRDefault="00000000">
      <w:pPr>
        <w:numPr>
          <w:ilvl w:val="1"/>
          <w:numId w:val="1"/>
        </w:numPr>
        <w:rPr>
          <w:sz w:val="24"/>
        </w:rPr>
      </w:pPr>
      <w:r>
        <w:rPr>
          <w:rFonts w:hint="eastAsia"/>
          <w:sz w:val="24"/>
        </w:rPr>
        <w:t>时序发生器电路图</w:t>
      </w:r>
    </w:p>
    <w:p w14:paraId="433CA256" w14:textId="77777777" w:rsidR="00C5633A" w:rsidRDefault="00000000">
      <w:pPr>
        <w:rPr>
          <w:sz w:val="24"/>
        </w:rPr>
      </w:pPr>
      <w:r>
        <w:object w:dxaOrig="6960" w:dyaOrig="3923" w14:anchorId="18DFB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96.35pt" o:ole="">
            <v:imagedata r:id="rId5" o:title=""/>
          </v:shape>
          <o:OLEObject Type="Embed" ProgID="PBrush" ShapeID="_x0000_i1025" DrawAspect="Content" ObjectID="_1745086229" r:id="rId6"/>
        </w:object>
      </w:r>
    </w:p>
    <w:p w14:paraId="082C9D87" w14:textId="77777777" w:rsidR="00C5633A" w:rsidRDefault="00000000">
      <w:pPr>
        <w:numPr>
          <w:ilvl w:val="1"/>
          <w:numId w:val="1"/>
        </w:numPr>
        <w:rPr>
          <w:sz w:val="24"/>
        </w:rPr>
      </w:pPr>
      <w:r>
        <w:rPr>
          <w:rFonts w:hint="eastAsia"/>
          <w:sz w:val="24"/>
        </w:rPr>
        <w:t>微程序控制器电路图</w:t>
      </w:r>
    </w:p>
    <w:p w14:paraId="32A4072E" w14:textId="77777777" w:rsidR="00C5633A" w:rsidRDefault="00000000">
      <w:pPr>
        <w:rPr>
          <w:sz w:val="24"/>
        </w:rPr>
      </w:pPr>
      <w:r>
        <w:object w:dxaOrig="6593" w:dyaOrig="4825" w14:anchorId="58808736">
          <v:shape id="_x0000_i1026" type="#_x0000_t75" alt="" style="width:329.45pt;height:241.1pt" o:ole="">
            <v:imagedata r:id="rId7" o:title=""/>
          </v:shape>
          <o:OLEObject Type="Embed" ProgID="Visio.Drawing.6" ShapeID="_x0000_i1026" DrawAspect="Content" ObjectID="_1745086230" r:id="rId8"/>
        </w:object>
      </w:r>
    </w:p>
    <w:p w14:paraId="59B43FF5" w14:textId="77777777" w:rsidR="00C5633A" w:rsidRDefault="00000000">
      <w:pPr>
        <w:numPr>
          <w:ilvl w:val="0"/>
          <w:numId w:val="1"/>
        </w:numPr>
        <w:rPr>
          <w:b/>
          <w:bCs/>
          <w:sz w:val="28"/>
          <w:szCs w:val="28"/>
        </w:rPr>
      </w:pPr>
      <w:r>
        <w:rPr>
          <w:rFonts w:hint="eastAsia"/>
          <w:b/>
          <w:bCs/>
          <w:sz w:val="28"/>
          <w:szCs w:val="28"/>
        </w:rPr>
        <w:lastRenderedPageBreak/>
        <w:t>实验过程与过程</w:t>
      </w:r>
    </w:p>
    <w:p w14:paraId="73068872" w14:textId="77777777" w:rsidR="00C5633A" w:rsidRDefault="00000000">
      <w:pPr>
        <w:numPr>
          <w:ilvl w:val="1"/>
          <w:numId w:val="1"/>
        </w:numPr>
        <w:rPr>
          <w:sz w:val="24"/>
        </w:rPr>
      </w:pPr>
      <w:r>
        <w:rPr>
          <w:rFonts w:hint="eastAsia"/>
          <w:sz w:val="24"/>
        </w:rPr>
        <w:t>控制台操作微指令编码测试</w:t>
      </w:r>
    </w:p>
    <w:p w14:paraId="5CAD7393" w14:textId="77777777" w:rsidR="00C5633A" w:rsidRDefault="00000000">
      <w:pPr>
        <w:pStyle w:val="a3"/>
      </w:pPr>
      <w:r>
        <w:rPr>
          <w:rFonts w:hint="eastAsia"/>
        </w:rPr>
        <w:t>3.1.1 写存储器（WRM）控制台指令的测试</w:t>
      </w:r>
    </w:p>
    <w:p w14:paraId="0537B97B"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。置</w:t>
      </w:r>
      <w:r>
        <w:t>SWC</w:t>
      </w:r>
      <w:r>
        <w:rPr>
          <w:rFonts w:hint="eastAsia"/>
        </w:rPr>
        <w:t xml:space="preserve"> </w:t>
      </w:r>
      <w:r>
        <w:t>=</w:t>
      </w:r>
      <w:r>
        <w:rPr>
          <w:rFonts w:hint="eastAsia"/>
        </w:rPr>
        <w:t xml:space="preserve"> </w:t>
      </w:r>
      <w:r>
        <w:t>0</w:t>
      </w:r>
      <w:r>
        <w:rPr>
          <w:rFonts w:hint="eastAsia"/>
        </w:rPr>
        <w:t xml:space="preserve">、SWB = 0、SWA = 1，实验系统处于写存储器WRM工作模式。按CLR#按钮，使实验系统处于初始状态，微地址为00H，测得的微码是00H </w:t>
      </w:r>
      <w:proofErr w:type="spellStart"/>
      <w:r>
        <w:rPr>
          <w:rFonts w:hint="eastAsia"/>
        </w:rPr>
        <w:t>00H</w:t>
      </w:r>
      <w:proofErr w:type="spellEnd"/>
      <w:r>
        <w:rPr>
          <w:rFonts w:hint="eastAsia"/>
        </w:rPr>
        <w:t xml:space="preserve"> </w:t>
      </w:r>
      <w:proofErr w:type="spellStart"/>
      <w:r>
        <w:rPr>
          <w:rFonts w:hint="eastAsia"/>
        </w:rPr>
        <w:t>00H</w:t>
      </w:r>
      <w:proofErr w:type="spellEnd"/>
      <w:r>
        <w:rPr>
          <w:rFonts w:hint="eastAsia"/>
        </w:rPr>
        <w:t xml:space="preserve"> 48H。按一次QD按钮，微地址为09H，测得的微码是00H 08H 84H 04H。按一次QD按钮，微地址为04H，测得的微码是01H 08H 00H 05H。按一次QD按钮，微地址为05H，测得的微码是00H </w:t>
      </w:r>
      <w:proofErr w:type="spellStart"/>
      <w:r>
        <w:rPr>
          <w:rFonts w:hint="eastAsia"/>
        </w:rPr>
        <w:t>00H</w:t>
      </w:r>
      <w:proofErr w:type="spellEnd"/>
      <w:r>
        <w:rPr>
          <w:rFonts w:hint="eastAsia"/>
        </w:rPr>
        <w:t xml:space="preserve"> 44H 04H。按一次QD按钮，微地址为04H。由于微地址又返回04H，停止测试。</w:t>
      </w:r>
    </w:p>
    <w:p w14:paraId="45D34673" w14:textId="77777777" w:rsidR="00C5633A" w:rsidRDefault="00C5633A">
      <w:pPr>
        <w:pStyle w:val="a3"/>
        <w:ind w:firstLine="420"/>
      </w:pPr>
    </w:p>
    <w:p w14:paraId="55428E68" w14:textId="77777777" w:rsidR="00C5633A" w:rsidRDefault="00000000">
      <w:pPr>
        <w:pStyle w:val="a3"/>
      </w:pPr>
      <w:r>
        <w:rPr>
          <w:rFonts w:hint="eastAsia"/>
        </w:rPr>
        <w:t>3.1.2 读存储器（RRM）控制台指令的测试</w:t>
      </w:r>
    </w:p>
    <w:p w14:paraId="755E0372" w14:textId="77777777" w:rsidR="00C5633A" w:rsidRDefault="00000000">
      <w:pPr>
        <w:pStyle w:val="a3"/>
        <w:ind w:firstLine="360"/>
      </w:pPr>
      <w:r>
        <w:rPr>
          <w:rFonts w:hint="eastAsia"/>
        </w:rPr>
        <w:t>置DP = 1，DB =0，使实验系统</w:t>
      </w:r>
      <w:proofErr w:type="gramStart"/>
      <w:r>
        <w:rPr>
          <w:rFonts w:hint="eastAsia"/>
        </w:rPr>
        <w:t>处于单拍状态</w:t>
      </w:r>
      <w:proofErr w:type="gramEnd"/>
      <w:r>
        <w:rPr>
          <w:rFonts w:hint="eastAsia"/>
        </w:rPr>
        <w:t xml:space="preserve">。置SWC = 0、SWB = 1、SWA = 0，实验系统处于读存储器RRM工作模式。按CLR#按钮，使实验系统处于初始状态，微地址为00H,测得的微码是00H </w:t>
      </w:r>
      <w:proofErr w:type="spellStart"/>
      <w:r>
        <w:rPr>
          <w:rFonts w:hint="eastAsia"/>
        </w:rPr>
        <w:t>00H</w:t>
      </w:r>
      <w:proofErr w:type="spellEnd"/>
      <w:r>
        <w:rPr>
          <w:rFonts w:hint="eastAsia"/>
        </w:rPr>
        <w:t xml:space="preserve"> </w:t>
      </w:r>
      <w:proofErr w:type="spellStart"/>
      <w:r>
        <w:rPr>
          <w:rFonts w:hint="eastAsia"/>
        </w:rPr>
        <w:t>00H</w:t>
      </w:r>
      <w:proofErr w:type="spellEnd"/>
      <w:r>
        <w:rPr>
          <w:rFonts w:hint="eastAsia"/>
        </w:rPr>
        <w:t xml:space="preserve"> 48H。按一次QD按钮，微地址为0AH，测得的微码是00H 08H 80H 02H。按一次QD按钮，微地址为02H，测得的微码是03H 40H 04H 03H。按一次QD按钮，微地址为03H，测得的微码是00H </w:t>
      </w:r>
      <w:proofErr w:type="spellStart"/>
      <w:r>
        <w:rPr>
          <w:rFonts w:hint="eastAsia"/>
        </w:rPr>
        <w:t>00H</w:t>
      </w:r>
      <w:proofErr w:type="spellEnd"/>
      <w:r>
        <w:rPr>
          <w:rFonts w:hint="eastAsia"/>
        </w:rPr>
        <w:t xml:space="preserve"> 40H 02H。按一次QD按钮，微地址为02H。由于微地址又返回02H，停止测试。</w:t>
      </w:r>
    </w:p>
    <w:p w14:paraId="32B71A2F" w14:textId="77777777" w:rsidR="00C5633A" w:rsidRDefault="00C5633A">
      <w:pPr>
        <w:pStyle w:val="a3"/>
        <w:ind w:firstLine="360"/>
      </w:pPr>
    </w:p>
    <w:p w14:paraId="35745AF6" w14:textId="77777777" w:rsidR="00C5633A" w:rsidRDefault="00000000">
      <w:pPr>
        <w:pStyle w:val="a3"/>
      </w:pPr>
      <w:r>
        <w:rPr>
          <w:rFonts w:hint="eastAsia"/>
        </w:rPr>
        <w:t>3.1.3 寄存器写操作（WRF）控制台指令的测试</w:t>
      </w:r>
    </w:p>
    <w:p w14:paraId="4BD259B2" w14:textId="77777777" w:rsidR="00C5633A" w:rsidRDefault="00000000">
      <w:pPr>
        <w:pStyle w:val="a3"/>
        <w:ind w:firstLine="360"/>
      </w:pPr>
      <w:r>
        <w:rPr>
          <w:rFonts w:hint="eastAsia"/>
        </w:rPr>
        <w:tab/>
        <w:t>置DP = 1，DB =0，使实验系统</w:t>
      </w:r>
      <w:proofErr w:type="gramStart"/>
      <w:r>
        <w:rPr>
          <w:rFonts w:hint="eastAsia"/>
        </w:rPr>
        <w:t>处于单拍状态</w:t>
      </w:r>
      <w:proofErr w:type="gramEnd"/>
      <w:r>
        <w:rPr>
          <w:rFonts w:hint="eastAsia"/>
        </w:rPr>
        <w:t xml:space="preserve">。置SWC = 0、SWB = 1、SWA = 1，实验系统处于写寄存器WRF工作模式。按CLR#按钮，使实验系统处于初始状态，微地址为00H, 测得的微码是00H </w:t>
      </w:r>
      <w:proofErr w:type="spellStart"/>
      <w:r>
        <w:rPr>
          <w:rFonts w:hint="eastAsia"/>
        </w:rPr>
        <w:t>00H</w:t>
      </w:r>
      <w:proofErr w:type="spellEnd"/>
      <w:r>
        <w:rPr>
          <w:rFonts w:hint="eastAsia"/>
        </w:rPr>
        <w:t xml:space="preserve"> </w:t>
      </w:r>
      <w:proofErr w:type="spellStart"/>
      <w:r>
        <w:rPr>
          <w:rFonts w:hint="eastAsia"/>
        </w:rPr>
        <w:t>00H</w:t>
      </w:r>
      <w:proofErr w:type="spellEnd"/>
      <w:r>
        <w:rPr>
          <w:rFonts w:hint="eastAsia"/>
        </w:rPr>
        <w:t xml:space="preserve"> 48H。按一次QD按钮，微地址为0BH，测得的微码是00H 08H 0A4H 1DH。按一次QD按钮，微地址为1DH，测得的微码是01H 08H 00H 0DH。按一次QD按钮，微地址为0DH，测得的微码是00H  80H  0CH 0EH。按一次QD按钮，微地址为0EH，测得的微码是00H 0CH 04H 1DH。按一次QD按钮，微地址为1DH。由于微地址又返回1DH，停止测试。</w:t>
      </w:r>
    </w:p>
    <w:p w14:paraId="5FC7E2B2" w14:textId="77777777" w:rsidR="00C5633A" w:rsidRDefault="00C5633A">
      <w:pPr>
        <w:pStyle w:val="a3"/>
        <w:ind w:firstLine="360"/>
      </w:pPr>
    </w:p>
    <w:p w14:paraId="1250A91F" w14:textId="77777777" w:rsidR="00C5633A" w:rsidRDefault="00000000">
      <w:pPr>
        <w:pStyle w:val="a3"/>
      </w:pPr>
      <w:r>
        <w:rPr>
          <w:rFonts w:hint="eastAsia"/>
        </w:rPr>
        <w:t>3.1.4 寄存器读操作（RRF）控制台指令的测试</w:t>
      </w:r>
    </w:p>
    <w:p w14:paraId="3B74D7AA" w14:textId="77777777" w:rsidR="00C5633A" w:rsidRDefault="00000000">
      <w:pPr>
        <w:pStyle w:val="a3"/>
        <w:ind w:firstLine="360"/>
      </w:pPr>
      <w:r>
        <w:rPr>
          <w:rFonts w:hint="eastAsia"/>
        </w:rPr>
        <w:t>置DP = 1，DB =0，使实验系统</w:t>
      </w:r>
      <w:proofErr w:type="gramStart"/>
      <w:r>
        <w:rPr>
          <w:rFonts w:hint="eastAsia"/>
        </w:rPr>
        <w:t>处于单拍状态</w:t>
      </w:r>
      <w:proofErr w:type="gramEnd"/>
      <w:r>
        <w:rPr>
          <w:rFonts w:hint="eastAsia"/>
        </w:rPr>
        <w:t xml:space="preserve">。置SWC = 1、SWB = 0、SWA = 0，实验系统处于读寄存器工作模式。按CLR#按钮，使实验系统处于初始状态，微地址为00H, 测得的微码是00H </w:t>
      </w:r>
      <w:proofErr w:type="spellStart"/>
      <w:r>
        <w:rPr>
          <w:rFonts w:hint="eastAsia"/>
        </w:rPr>
        <w:t>00H</w:t>
      </w:r>
      <w:proofErr w:type="spellEnd"/>
      <w:r>
        <w:rPr>
          <w:rFonts w:hint="eastAsia"/>
        </w:rPr>
        <w:t xml:space="preserve"> </w:t>
      </w:r>
      <w:proofErr w:type="spellStart"/>
      <w:r>
        <w:rPr>
          <w:rFonts w:hint="eastAsia"/>
        </w:rPr>
        <w:t>00H</w:t>
      </w:r>
      <w:proofErr w:type="spellEnd"/>
      <w:r>
        <w:rPr>
          <w:rFonts w:hint="eastAsia"/>
        </w:rPr>
        <w:t xml:space="preserve"> 48H。按一次QD按钮，微地址为0CH，测得的微码是00H 08H 0A4H 1EH。按一次QD按钮，微地址为1EH，测得的微码是01H 08H 00H 06H。按一次QD按钮，微地址为06H，测得的微码是00H 80H 08H 07H。按一次QD按钮，微地址为07H，测得的微码是00H 10H 04H 1EH。按一次QD按钮，微地址为1EH。由于微地址又返回1EH，停止测试。</w:t>
      </w:r>
    </w:p>
    <w:p w14:paraId="0C826097" w14:textId="77777777" w:rsidR="00C5633A" w:rsidRDefault="00C5633A">
      <w:pPr>
        <w:pStyle w:val="a3"/>
        <w:ind w:firstLine="360"/>
      </w:pPr>
    </w:p>
    <w:p w14:paraId="00C02D71" w14:textId="77777777" w:rsidR="00C5633A" w:rsidRDefault="00000000">
      <w:pPr>
        <w:pStyle w:val="a3"/>
      </w:pPr>
      <w:r>
        <w:rPr>
          <w:rFonts w:hint="eastAsia"/>
        </w:rPr>
        <w:t>3.1.5 启动程序（PR）控制台指令的测试</w:t>
      </w:r>
    </w:p>
    <w:p w14:paraId="679BFE72" w14:textId="77777777" w:rsidR="00C5633A" w:rsidRDefault="00000000">
      <w:pPr>
        <w:pStyle w:val="a3"/>
        <w:ind w:firstLine="360"/>
      </w:pPr>
      <w:r>
        <w:rPr>
          <w:rFonts w:hint="eastAsia"/>
        </w:rPr>
        <w:t>置DP = 1，DB =0，使实验系统</w:t>
      </w:r>
      <w:proofErr w:type="gramStart"/>
      <w:r>
        <w:rPr>
          <w:rFonts w:hint="eastAsia"/>
        </w:rPr>
        <w:t>处于单拍状态</w:t>
      </w:r>
      <w:proofErr w:type="gramEnd"/>
      <w:r>
        <w:rPr>
          <w:rFonts w:hint="eastAsia"/>
        </w:rPr>
        <w:t>。置SWC=0、SWB = 0、SWA = 0，实验系统处于PR工作模式。按CLR#按钮，使实验系统处于初始状态，微地址为00H。按一次QD按钮，微地址为08H，测得的微码是00H 08H 20H 0FH。按一次QD按钮，微地址为0FH，测得的微码是00H 80H 08H 90H。由于以后的微码与机器指令有关，停止测试。</w:t>
      </w:r>
    </w:p>
    <w:p w14:paraId="667D56AC" w14:textId="77777777" w:rsidR="00C5633A" w:rsidRDefault="00C5633A">
      <w:pPr>
        <w:rPr>
          <w:sz w:val="24"/>
        </w:rPr>
      </w:pPr>
    </w:p>
    <w:p w14:paraId="7172E211" w14:textId="77777777" w:rsidR="00C5633A" w:rsidRDefault="00C5633A">
      <w:pPr>
        <w:rPr>
          <w:sz w:val="24"/>
        </w:rPr>
      </w:pPr>
    </w:p>
    <w:p w14:paraId="5F57A15B" w14:textId="77777777" w:rsidR="00C5633A" w:rsidRDefault="00C5633A">
      <w:pPr>
        <w:rPr>
          <w:sz w:val="24"/>
        </w:rPr>
      </w:pPr>
    </w:p>
    <w:p w14:paraId="3FD61193" w14:textId="77777777" w:rsidR="00C5633A" w:rsidRDefault="00C5633A">
      <w:pPr>
        <w:rPr>
          <w:sz w:val="24"/>
        </w:rPr>
      </w:pPr>
    </w:p>
    <w:p w14:paraId="126D155D" w14:textId="77777777" w:rsidR="00C5633A" w:rsidRDefault="00000000">
      <w:pPr>
        <w:numPr>
          <w:ilvl w:val="1"/>
          <w:numId w:val="1"/>
        </w:numPr>
        <w:rPr>
          <w:rFonts w:ascii="宋体" w:hAnsi="宋体" w:cs="宋体"/>
          <w:sz w:val="24"/>
        </w:rPr>
      </w:pPr>
      <w:r>
        <w:rPr>
          <w:rFonts w:ascii="宋体" w:hAnsi="宋体" w:cs="宋体" w:hint="eastAsia"/>
          <w:sz w:val="24"/>
        </w:rPr>
        <w:t>深刻理解0FH微指令的功能和P1测试的状态条件（IR7-IR4），用二进制开关设置IR7-IR4的不同状态，观察ADD至OUT八条机器指令对应的微程序控制信号，特别是微地址转移的实现。</w:t>
      </w:r>
    </w:p>
    <w:p w14:paraId="7DD945E8" w14:textId="77777777" w:rsidR="00C5633A" w:rsidRDefault="00000000">
      <w:pPr>
        <w:rPr>
          <w:sz w:val="24"/>
        </w:rPr>
      </w:pPr>
      <w:r>
        <w:rPr>
          <w:rFonts w:hint="eastAsia"/>
          <w:sz w:val="24"/>
        </w:rPr>
        <w:t>3.2.1</w:t>
      </w:r>
      <w:r>
        <w:rPr>
          <w:rFonts w:hint="eastAsia"/>
          <w:sz w:val="24"/>
        </w:rPr>
        <w:t>加法（</w:t>
      </w:r>
      <w:r>
        <w:rPr>
          <w:rFonts w:hint="eastAsia"/>
          <w:sz w:val="24"/>
        </w:rPr>
        <w:t>ADD</w:t>
      </w:r>
      <w:r>
        <w:rPr>
          <w:rFonts w:hint="eastAsia"/>
          <w:sz w:val="24"/>
        </w:rPr>
        <w:t>）指令的测试</w:t>
      </w:r>
    </w:p>
    <w:p w14:paraId="135BCD2B"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0，K3（IR6）=0，K2（IR5）= 0，K1（IR4）= 0，相当于ADD指令的操作码。按一次QD按钮，微地址变为10H，微代码是00H 03H 00H 18H。按一次QD按钮，微地址变为18H，微代码是90H 24H 10H 0FH。按一次QD按钮，微地址回到0FH。</w:t>
      </w:r>
    </w:p>
    <w:p w14:paraId="43DAB613" w14:textId="77777777" w:rsidR="00C5633A" w:rsidRDefault="00C5633A">
      <w:pPr>
        <w:pStyle w:val="a3"/>
      </w:pPr>
    </w:p>
    <w:p w14:paraId="3887CD5F" w14:textId="77777777" w:rsidR="00C5633A" w:rsidRDefault="00000000">
      <w:pPr>
        <w:pStyle w:val="a3"/>
      </w:pPr>
      <w:r>
        <w:rPr>
          <w:rFonts w:hint="eastAsia"/>
          <w:sz w:val="24"/>
          <w:szCs w:val="24"/>
        </w:rPr>
        <w:t>3.2.2减法（SUB）指令的测试</w:t>
      </w:r>
    </w:p>
    <w:p w14:paraId="4CDE8084"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0，K3（IR6）=0，K2（IR5）= 0，K1（IR4）= 1，相当于SUB指令的操作码。按一次QD按钮，微地址变为11H，微代码是00H 03H 00H 19H。按一次QD按钮，微地址变为19H，微代码是64H 24H 10H 0FH。按一次QD按钮，微地址回到0FH。</w:t>
      </w:r>
    </w:p>
    <w:p w14:paraId="0EF51AFA" w14:textId="77777777" w:rsidR="00C5633A" w:rsidRDefault="00C5633A">
      <w:pPr>
        <w:pStyle w:val="a3"/>
        <w:ind w:firstLine="420"/>
      </w:pPr>
    </w:p>
    <w:p w14:paraId="6C18A62F" w14:textId="77777777" w:rsidR="00C5633A" w:rsidRDefault="00000000">
      <w:pPr>
        <w:pStyle w:val="a3"/>
      </w:pPr>
      <w:r>
        <w:rPr>
          <w:rFonts w:hint="eastAsia"/>
          <w:sz w:val="24"/>
          <w:szCs w:val="24"/>
        </w:rPr>
        <w:t>3.2.3逻辑与（AND）指令的测试</w:t>
      </w:r>
    </w:p>
    <w:p w14:paraId="08AC5037"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0，K3（IR6）=0，K2（IR5）= 1，K1（IR4）= 0，相当于AND指令的操作码。按一次QD按钮，微地址变为12H，微代码是00H 03H 00H 1AH。按一次QD按钮，微地址变为1AH，微代码是0B8H 24H 10H 0FH。按一次QD按钮，微地址回到0FH。</w:t>
      </w:r>
    </w:p>
    <w:p w14:paraId="558DFA43" w14:textId="77777777" w:rsidR="00C5633A" w:rsidRDefault="00C5633A">
      <w:pPr>
        <w:pStyle w:val="a3"/>
      </w:pPr>
    </w:p>
    <w:p w14:paraId="42C6C397" w14:textId="77777777" w:rsidR="00C5633A" w:rsidRDefault="00000000">
      <w:pPr>
        <w:pStyle w:val="a3"/>
      </w:pPr>
      <w:r>
        <w:rPr>
          <w:rFonts w:hint="eastAsia"/>
          <w:sz w:val="24"/>
          <w:szCs w:val="24"/>
        </w:rPr>
        <w:t>3.2.4存数（STA）指令的测试</w:t>
      </w:r>
    </w:p>
    <w:p w14:paraId="5E4A5D3B"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0，K3（IR6）=0，K2（IR5）= 1，K1（IR4）= 1，相当于STA指令的操作码。按一次QD按钮，微地址变为13H，微代码是00H 11H 80H 1BH。按一次QD按钮，微地址变为1BH，微代码是01H 20H 10H 0FH。按一次QD按钮，微地址回到0FH。</w:t>
      </w:r>
    </w:p>
    <w:p w14:paraId="65E7976B" w14:textId="77777777" w:rsidR="00C5633A" w:rsidRDefault="00C5633A">
      <w:pPr>
        <w:pStyle w:val="a3"/>
        <w:ind w:firstLine="420"/>
      </w:pPr>
    </w:p>
    <w:p w14:paraId="00A8CECC" w14:textId="77777777" w:rsidR="00C5633A" w:rsidRDefault="00000000">
      <w:pPr>
        <w:pStyle w:val="a3"/>
      </w:pPr>
      <w:r>
        <w:rPr>
          <w:rFonts w:hint="eastAsia"/>
          <w:sz w:val="24"/>
          <w:szCs w:val="24"/>
        </w:rPr>
        <w:t>3.2.5取数（LDA）指令的测试</w:t>
      </w:r>
    </w:p>
    <w:p w14:paraId="6712234D"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0，K3（IR6）=1，K2（IR5）= 0，K1（IR4）= 0，相当于LDA指令的操作码。按一次QD按钮，微地址变为14H，微代码是00H 10H 80H 1CH。按一次QD按钮，微地址变为1CH，微代码是03H 44H 10H 0FH。按一次QD按钮，微地址回到0FH。</w:t>
      </w:r>
    </w:p>
    <w:p w14:paraId="3DE12DD8" w14:textId="77777777" w:rsidR="00C5633A" w:rsidRDefault="00C5633A">
      <w:pPr>
        <w:pStyle w:val="a3"/>
        <w:ind w:firstLine="420"/>
      </w:pPr>
    </w:p>
    <w:p w14:paraId="02A899DB" w14:textId="77777777" w:rsidR="00C5633A" w:rsidRDefault="00C5633A">
      <w:pPr>
        <w:pStyle w:val="a3"/>
        <w:ind w:firstLine="420"/>
      </w:pPr>
    </w:p>
    <w:p w14:paraId="192306A1" w14:textId="77777777" w:rsidR="00C5633A" w:rsidRDefault="00000000">
      <w:pPr>
        <w:pStyle w:val="a3"/>
      </w:pPr>
      <w:r>
        <w:rPr>
          <w:rFonts w:hint="eastAsia"/>
          <w:sz w:val="24"/>
          <w:szCs w:val="24"/>
        </w:rPr>
        <w:t>3.2.6条件转移（JCR3）指令的测试</w:t>
      </w:r>
    </w:p>
    <w:p w14:paraId="6FC21E70"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 xml:space="preserve">。选择SWC = 0、SWB = 0、SWA = 0，按CLR#按钮，使实验系统处于初始状态，微地址是00H。按一次QD按钮，微地址变为08H，微代码为00H 08H 20H 0FH。按一次QD按钮，微地址变为0FH。令K4（IR7） = 0，K3（IR6）=1，K2（IR5）= 0，K1（IR4）= 1，相当于JC指令的操作码。按一次QD按钮，微地址变为15H，微代码是00H </w:t>
      </w:r>
      <w:proofErr w:type="spellStart"/>
      <w:r>
        <w:rPr>
          <w:rFonts w:hint="eastAsia"/>
        </w:rPr>
        <w:t>00H</w:t>
      </w:r>
      <w:proofErr w:type="spellEnd"/>
      <w:r>
        <w:rPr>
          <w:rFonts w:hint="eastAsia"/>
        </w:rPr>
        <w:t xml:space="preserve"> 11H 0FH。令K0（C）＝0。按一次QD按钮，微地址变为0FH，微代码为00H 80H 08H 90H。按一次QD按钮，微地址变为15H。令K0（C）＝1，按一次QD按钮，微地址变为1FH，微代码是00H 10H 20H 0FH。按一次QD按钮，微地址回到0FH。</w:t>
      </w:r>
    </w:p>
    <w:p w14:paraId="05169844" w14:textId="77777777" w:rsidR="00C5633A" w:rsidRDefault="00C5633A">
      <w:pPr>
        <w:pStyle w:val="a3"/>
        <w:ind w:firstLine="420"/>
      </w:pPr>
    </w:p>
    <w:p w14:paraId="4EDC19A1" w14:textId="77777777" w:rsidR="00C5633A" w:rsidRDefault="00000000">
      <w:pPr>
        <w:pStyle w:val="a3"/>
      </w:pPr>
      <w:r>
        <w:rPr>
          <w:rFonts w:hint="eastAsia"/>
          <w:sz w:val="24"/>
          <w:szCs w:val="24"/>
        </w:rPr>
        <w:t>3.2.7停机（STP）指令的测试</w:t>
      </w:r>
    </w:p>
    <w:p w14:paraId="6CD026C7"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 xml:space="preserve">。选择SWC = 0、SWB = 0、SWA = 0，按CLR#按钮，使实验系统处于初始状态，微地址是00H。按一次QD按钮，微地址变为08H，微代码为00H 08H 20H 0FH。按一次QD按钮，微地址变为0FH，微代码为00H 80H 08H 90H。令K4（IR7） = 0，K3（IR6）=1，K2（IR5）= 1，K1（IR4）= 0，相当于STP指令的操作码。按一次QD按钮，微地址变为16H，微代码是00H </w:t>
      </w:r>
      <w:proofErr w:type="spellStart"/>
      <w:r>
        <w:rPr>
          <w:rFonts w:hint="eastAsia"/>
        </w:rPr>
        <w:t>00H</w:t>
      </w:r>
      <w:proofErr w:type="spellEnd"/>
      <w:r>
        <w:rPr>
          <w:rFonts w:hint="eastAsia"/>
        </w:rPr>
        <w:t xml:space="preserve"> 14H 0FH。按一次QD按钮，微地址回到0FH。</w:t>
      </w:r>
    </w:p>
    <w:p w14:paraId="086C92B6" w14:textId="77777777" w:rsidR="00C5633A" w:rsidRDefault="00C5633A">
      <w:pPr>
        <w:pStyle w:val="a3"/>
        <w:ind w:firstLine="420"/>
      </w:pPr>
    </w:p>
    <w:p w14:paraId="484511AE" w14:textId="77777777" w:rsidR="00C5633A" w:rsidRDefault="00000000">
      <w:pPr>
        <w:pStyle w:val="a3"/>
      </w:pPr>
      <w:r>
        <w:rPr>
          <w:rFonts w:hint="eastAsia"/>
          <w:sz w:val="24"/>
          <w:szCs w:val="24"/>
        </w:rPr>
        <w:t>3.2.8输出（OUT Rs）指令的测试</w:t>
      </w:r>
    </w:p>
    <w:p w14:paraId="1CC41794" w14:textId="77777777" w:rsidR="00C5633A" w:rsidRDefault="00000000">
      <w:pPr>
        <w:pStyle w:val="a3"/>
        <w:ind w:firstLine="420"/>
      </w:pPr>
      <w:r>
        <w:rPr>
          <w:rFonts w:hint="eastAsia"/>
        </w:rPr>
        <w:t>置DP = 1，DB =0，使实验系统</w:t>
      </w:r>
      <w:proofErr w:type="gramStart"/>
      <w:r>
        <w:rPr>
          <w:rFonts w:hint="eastAsia"/>
        </w:rPr>
        <w:t>处于单拍状态</w:t>
      </w:r>
      <w:proofErr w:type="gramEnd"/>
      <w:r>
        <w:rPr>
          <w:rFonts w:hint="eastAsia"/>
        </w:rPr>
        <w:t>。选择SWC = 0、SWB = 0、SWA = 0，按CLR#按钮，使实验系统处于初始状态，微地址是00H。按一次QD按钮，微地址变为08H，微代码为00H 08H 20H 0FH。按一次QD按钮，微地址变为0FH，微代码为00H 80H 08H 90H。令K4（IR7） = 0，K3（IR6）=1，K2（IR5）= 1，K1（IR4）= 1，相当于OUT指令的操作码。按一次QD按钮，微地址变为17H，微代码是00H 10H 14H 0FH。按一次QD按钮，微地址回到0FH。</w:t>
      </w:r>
    </w:p>
    <w:p w14:paraId="29C95AAA" w14:textId="77777777" w:rsidR="00C5633A" w:rsidRDefault="00C5633A">
      <w:pPr>
        <w:pStyle w:val="a3"/>
      </w:pPr>
    </w:p>
    <w:p w14:paraId="2CA7F3B1" w14:textId="77777777" w:rsidR="00C5633A" w:rsidRDefault="00000000">
      <w:pPr>
        <w:pStyle w:val="a3"/>
        <w:numPr>
          <w:ilvl w:val="1"/>
          <w:numId w:val="1"/>
        </w:numPr>
        <w:rPr>
          <w:sz w:val="24"/>
          <w:szCs w:val="24"/>
        </w:rPr>
      </w:pPr>
      <w:r>
        <w:rPr>
          <w:rFonts w:hint="eastAsia"/>
          <w:sz w:val="24"/>
          <w:szCs w:val="24"/>
        </w:rPr>
        <w:t>实验过程图1</w:t>
      </w:r>
    </w:p>
    <w:p w14:paraId="423C8F2A" w14:textId="77777777" w:rsidR="00C5633A" w:rsidRDefault="00000000">
      <w:pPr>
        <w:pStyle w:val="a3"/>
        <w:rPr>
          <w:sz w:val="24"/>
          <w:szCs w:val="24"/>
        </w:rPr>
      </w:pPr>
      <w:r>
        <w:rPr>
          <w:noProof/>
          <w:sz w:val="24"/>
          <w:szCs w:val="24"/>
        </w:rPr>
        <w:drawing>
          <wp:inline distT="0" distB="0" distL="114300" distR="114300" wp14:anchorId="55D00A3E" wp14:editId="2925CE62">
            <wp:extent cx="5262880" cy="2964815"/>
            <wp:effectExtent l="0" t="0" r="10160" b="6985"/>
            <wp:docPr id="3" name="图片 3" descr="11c607a58f301438ef94dac51239c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c607a58f301438ef94dac51239c3f"/>
                    <pic:cNvPicPr>
                      <a:picLocks noChangeAspect="1"/>
                    </pic:cNvPicPr>
                  </pic:nvPicPr>
                  <pic:blipFill>
                    <a:blip r:embed="rId9"/>
                    <a:stretch>
                      <a:fillRect/>
                    </a:stretch>
                  </pic:blipFill>
                  <pic:spPr>
                    <a:xfrm>
                      <a:off x="0" y="0"/>
                      <a:ext cx="5262880" cy="2964815"/>
                    </a:xfrm>
                    <a:prstGeom prst="rect">
                      <a:avLst/>
                    </a:prstGeom>
                  </pic:spPr>
                </pic:pic>
              </a:graphicData>
            </a:graphic>
          </wp:inline>
        </w:drawing>
      </w:r>
    </w:p>
    <w:p w14:paraId="284D0B23" w14:textId="77777777" w:rsidR="00C5633A" w:rsidRDefault="00C5633A">
      <w:pPr>
        <w:pStyle w:val="a3"/>
        <w:rPr>
          <w:sz w:val="24"/>
          <w:szCs w:val="24"/>
        </w:rPr>
      </w:pPr>
    </w:p>
    <w:p w14:paraId="2EB0FF21" w14:textId="77777777" w:rsidR="00C5633A" w:rsidRDefault="00C5633A">
      <w:pPr>
        <w:pStyle w:val="a3"/>
        <w:rPr>
          <w:sz w:val="24"/>
          <w:szCs w:val="24"/>
        </w:rPr>
      </w:pPr>
    </w:p>
    <w:p w14:paraId="57385E6B" w14:textId="77777777" w:rsidR="00C5633A" w:rsidRDefault="00C5633A">
      <w:pPr>
        <w:pStyle w:val="a3"/>
        <w:rPr>
          <w:sz w:val="24"/>
          <w:szCs w:val="24"/>
        </w:rPr>
      </w:pPr>
    </w:p>
    <w:p w14:paraId="288B0903" w14:textId="77777777" w:rsidR="00C5633A" w:rsidRDefault="00000000">
      <w:pPr>
        <w:numPr>
          <w:ilvl w:val="1"/>
          <w:numId w:val="1"/>
        </w:numPr>
        <w:rPr>
          <w:sz w:val="24"/>
        </w:rPr>
      </w:pPr>
      <w:r>
        <w:rPr>
          <w:rFonts w:hint="eastAsia"/>
          <w:sz w:val="24"/>
        </w:rPr>
        <w:t>实验过程图</w:t>
      </w:r>
      <w:r>
        <w:rPr>
          <w:rFonts w:hint="eastAsia"/>
          <w:sz w:val="24"/>
        </w:rPr>
        <w:t>2</w:t>
      </w:r>
    </w:p>
    <w:p w14:paraId="78E57F45" w14:textId="77777777" w:rsidR="00C5633A" w:rsidRDefault="00000000">
      <w:pPr>
        <w:rPr>
          <w:sz w:val="24"/>
        </w:rPr>
      </w:pPr>
      <w:r>
        <w:rPr>
          <w:noProof/>
          <w:sz w:val="24"/>
        </w:rPr>
        <w:drawing>
          <wp:inline distT="0" distB="0" distL="114300" distR="114300" wp14:anchorId="2A6B419F" wp14:editId="6FC13731">
            <wp:extent cx="5262880" cy="2964815"/>
            <wp:effectExtent l="0" t="0" r="10160" b="6985"/>
            <wp:docPr id="4" name="图片 4" descr="7816f0aa71e711b45310425aca1f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816f0aa71e711b45310425aca1f462"/>
                    <pic:cNvPicPr>
                      <a:picLocks noChangeAspect="1"/>
                    </pic:cNvPicPr>
                  </pic:nvPicPr>
                  <pic:blipFill>
                    <a:blip r:embed="rId10"/>
                    <a:stretch>
                      <a:fillRect/>
                    </a:stretch>
                  </pic:blipFill>
                  <pic:spPr>
                    <a:xfrm>
                      <a:off x="0" y="0"/>
                      <a:ext cx="5262880" cy="2964815"/>
                    </a:xfrm>
                    <a:prstGeom prst="rect">
                      <a:avLst/>
                    </a:prstGeom>
                  </pic:spPr>
                </pic:pic>
              </a:graphicData>
            </a:graphic>
          </wp:inline>
        </w:drawing>
      </w:r>
    </w:p>
    <w:p w14:paraId="17506956" w14:textId="77777777" w:rsidR="00C5633A" w:rsidRDefault="00C5633A">
      <w:pPr>
        <w:rPr>
          <w:sz w:val="24"/>
        </w:rPr>
      </w:pPr>
    </w:p>
    <w:p w14:paraId="02640F04" w14:textId="77777777" w:rsidR="00A0599C" w:rsidRDefault="00000000" w:rsidP="00A0599C">
      <w:pPr>
        <w:numPr>
          <w:ilvl w:val="0"/>
          <w:numId w:val="1"/>
        </w:numPr>
        <w:rPr>
          <w:b/>
          <w:bCs/>
          <w:sz w:val="28"/>
          <w:szCs w:val="28"/>
        </w:rPr>
      </w:pPr>
      <w:r>
        <w:rPr>
          <w:rFonts w:hint="eastAsia"/>
          <w:b/>
          <w:bCs/>
          <w:sz w:val="28"/>
          <w:szCs w:val="28"/>
        </w:rPr>
        <w:t>实验评估</w:t>
      </w:r>
    </w:p>
    <w:p w14:paraId="0895CF47" w14:textId="3A179FCA" w:rsidR="00A0599C" w:rsidRDefault="00A0599C" w:rsidP="00A0599C">
      <w:pPr>
        <w:rPr>
          <w:rFonts w:ascii="宋体" w:hAnsi="宋体" w:cs="Segoe UI"/>
          <w:color w:val="374151"/>
          <w:sz w:val="28"/>
          <w:szCs w:val="28"/>
        </w:rPr>
      </w:pPr>
      <w:r>
        <w:rPr>
          <w:rFonts w:ascii="宋体" w:hAnsi="宋体" w:cs="Segoe UI"/>
          <w:color w:val="374151"/>
          <w:sz w:val="28"/>
          <w:szCs w:val="28"/>
        </w:rPr>
        <w:tab/>
      </w:r>
      <w:r>
        <w:rPr>
          <w:rFonts w:ascii="宋体" w:hAnsi="宋体" w:cs="Segoe UI" w:hint="eastAsia"/>
          <w:color w:val="374151"/>
          <w:sz w:val="28"/>
          <w:szCs w:val="28"/>
        </w:rPr>
        <w:t>通过实验，我更加了解了一些知识。</w:t>
      </w:r>
    </w:p>
    <w:p w14:paraId="7B70401A" w14:textId="0DD57B8E" w:rsidR="00A0599C" w:rsidRPr="00A0599C" w:rsidRDefault="00A0599C" w:rsidP="00A0599C">
      <w:pPr>
        <w:rPr>
          <w:rFonts w:ascii="宋体" w:hAnsi="宋体" w:cs="Segoe UI"/>
          <w:color w:val="374151"/>
          <w:sz w:val="28"/>
          <w:szCs w:val="28"/>
        </w:rPr>
      </w:pPr>
      <w:r>
        <w:rPr>
          <w:rFonts w:ascii="宋体" w:hAnsi="宋体" w:cs="Segoe UI"/>
          <w:color w:val="374151"/>
          <w:sz w:val="28"/>
          <w:szCs w:val="28"/>
        </w:rPr>
        <w:tab/>
      </w:r>
      <w:r w:rsidRPr="00A0599C">
        <w:rPr>
          <w:rFonts w:ascii="宋体" w:hAnsi="宋体" w:cs="Segoe UI"/>
          <w:color w:val="374151"/>
          <w:sz w:val="28"/>
          <w:szCs w:val="28"/>
        </w:rPr>
        <w:t>时序发生器和微程序控制器是数字电路中的两个重要模块。时序发生器主要负责产生时序信号，微程序控制器则负责根据这些时序信号来控制数字电路的各个模块执行特定的指令。</w:t>
      </w:r>
    </w:p>
    <w:p w14:paraId="6A6C45ED" w14:textId="195E6651" w:rsidR="00A0599C" w:rsidRPr="00A0599C" w:rsidRDefault="00A0599C" w:rsidP="00A0599C">
      <w:pPr>
        <w:rPr>
          <w:rFonts w:ascii="宋体" w:hAnsi="宋体" w:cs="Segoe UI"/>
          <w:color w:val="374151"/>
          <w:sz w:val="28"/>
          <w:szCs w:val="28"/>
        </w:rPr>
      </w:pPr>
      <w:r>
        <w:rPr>
          <w:rFonts w:ascii="宋体" w:hAnsi="宋体" w:cs="Segoe UI"/>
          <w:color w:val="374151"/>
          <w:sz w:val="28"/>
          <w:szCs w:val="28"/>
        </w:rPr>
        <w:tab/>
      </w:r>
      <w:r w:rsidRPr="00A0599C">
        <w:rPr>
          <w:rFonts w:ascii="宋体" w:hAnsi="宋体" w:cs="Segoe UI"/>
          <w:color w:val="374151"/>
          <w:sz w:val="28"/>
          <w:szCs w:val="28"/>
        </w:rPr>
        <w:t>时序发生器是由一个500KHz晶振、两片GAL22V10、一片74LS390组成。其中，左边的GAL22V10产生脉冲信号，右边的GAL22V10产生电平信号。该时序信号发生器产生两种时序信号，分别是脉冲型信号和电平型信号。脉冲型时序信号一轮产生T1-T4</w:t>
      </w:r>
      <w:proofErr w:type="gramStart"/>
      <w:r w:rsidRPr="00A0599C">
        <w:rPr>
          <w:rFonts w:ascii="宋体" w:hAnsi="宋体" w:cs="Segoe UI"/>
          <w:color w:val="374151"/>
          <w:sz w:val="28"/>
          <w:szCs w:val="28"/>
        </w:rPr>
        <w:t>四个</w:t>
      </w:r>
      <w:proofErr w:type="gramEnd"/>
      <w:r w:rsidRPr="00A0599C">
        <w:rPr>
          <w:rFonts w:ascii="宋体" w:hAnsi="宋体" w:cs="Segoe UI"/>
          <w:color w:val="374151"/>
          <w:sz w:val="28"/>
          <w:szCs w:val="28"/>
        </w:rPr>
        <w:t>信号，电平型时序信号产生一个W信号。不同的时序信号拥有不同的作用，它们的周期被称为微命令周期时钟周期和CPU周期等。</w:t>
      </w:r>
    </w:p>
    <w:p w14:paraId="24F4B203" w14:textId="5587E9C5" w:rsidR="00A0599C" w:rsidRPr="00A0599C" w:rsidRDefault="00A0599C" w:rsidP="00A0599C">
      <w:pPr>
        <w:rPr>
          <w:rFonts w:ascii="宋体" w:hAnsi="宋体" w:cs="Segoe UI"/>
          <w:color w:val="374151"/>
          <w:sz w:val="28"/>
          <w:szCs w:val="28"/>
        </w:rPr>
      </w:pPr>
      <w:r>
        <w:rPr>
          <w:rFonts w:ascii="宋体" w:hAnsi="宋体" w:cs="Segoe UI"/>
          <w:color w:val="374151"/>
          <w:sz w:val="28"/>
          <w:szCs w:val="28"/>
        </w:rPr>
        <w:tab/>
      </w:r>
      <w:r w:rsidRPr="00A0599C">
        <w:rPr>
          <w:rFonts w:ascii="宋体" w:hAnsi="宋体" w:cs="Segoe UI"/>
          <w:color w:val="374151"/>
          <w:sz w:val="28"/>
          <w:szCs w:val="28"/>
        </w:rPr>
        <w:t>微程序控制器的主要功能是根据程序计数器PC从存储器中取出</w:t>
      </w:r>
      <w:r w:rsidRPr="00A0599C">
        <w:rPr>
          <w:rFonts w:ascii="宋体" w:hAnsi="宋体" w:cs="Segoe UI"/>
          <w:color w:val="374151"/>
          <w:sz w:val="28"/>
          <w:szCs w:val="28"/>
        </w:rPr>
        <w:lastRenderedPageBreak/>
        <w:t>相应的指令，并且根据这些指令产生相应的</w:t>
      </w:r>
      <w:proofErr w:type="gramStart"/>
      <w:r w:rsidRPr="00A0599C">
        <w:rPr>
          <w:rFonts w:ascii="宋体" w:hAnsi="宋体" w:cs="Segoe UI"/>
          <w:color w:val="374151"/>
          <w:sz w:val="28"/>
          <w:szCs w:val="28"/>
        </w:rPr>
        <w:t>微操作</w:t>
      </w:r>
      <w:proofErr w:type="gramEnd"/>
      <w:r w:rsidRPr="00A0599C">
        <w:rPr>
          <w:rFonts w:ascii="宋体" w:hAnsi="宋体" w:cs="Segoe UI"/>
          <w:color w:val="374151"/>
          <w:sz w:val="28"/>
          <w:szCs w:val="28"/>
        </w:rPr>
        <w:t>来控制数字电路的各个模块。该模型中，微指令字长31位。其中顺序控制部分占9位，操作控制字段22位。微指令由P2 P1 P0判别字段、后续微地址等部分组成，可以通过判别字段和后续微地址的值来计算下一条微指令的地址。</w:t>
      </w:r>
    </w:p>
    <w:p w14:paraId="07D40F47" w14:textId="5A201B2F" w:rsidR="00A0599C" w:rsidRPr="00A0599C" w:rsidRDefault="00A0599C" w:rsidP="00A0599C">
      <w:pPr>
        <w:rPr>
          <w:rFonts w:ascii="宋体" w:hAnsi="宋体" w:cs="Segoe UI"/>
          <w:color w:val="374151"/>
          <w:sz w:val="28"/>
          <w:szCs w:val="28"/>
        </w:rPr>
      </w:pPr>
      <w:r>
        <w:rPr>
          <w:rFonts w:ascii="宋体" w:hAnsi="宋体" w:cs="Segoe UI"/>
          <w:color w:val="374151"/>
          <w:sz w:val="28"/>
          <w:szCs w:val="28"/>
        </w:rPr>
        <w:tab/>
      </w:r>
      <w:r w:rsidRPr="00A0599C">
        <w:rPr>
          <w:rFonts w:ascii="宋体" w:hAnsi="宋体" w:cs="Segoe UI"/>
          <w:color w:val="374151"/>
          <w:sz w:val="28"/>
          <w:szCs w:val="28"/>
        </w:rPr>
        <w:t>微指令的格式也很重要。本文提到的模型中，微指令的格式由顺序控制部分和操作控制字段组成，其中操作控制字段直接控制数字电路各个模块执行特定的操作。判别字段则根据具体情况对后续微地址进行变化，再作为下一条微指令的地址。</w:t>
      </w:r>
    </w:p>
    <w:p w14:paraId="1C6AC155" w14:textId="77777777" w:rsidR="00A74B44" w:rsidRDefault="00A0599C" w:rsidP="00A74B44">
      <w:pPr>
        <w:rPr>
          <w:rFonts w:ascii="宋体" w:hAnsi="宋体" w:cs="Segoe UI"/>
          <w:color w:val="374151"/>
          <w:sz w:val="28"/>
          <w:szCs w:val="28"/>
        </w:rPr>
      </w:pPr>
      <w:r>
        <w:rPr>
          <w:rFonts w:ascii="宋体" w:hAnsi="宋体" w:cs="Segoe UI"/>
          <w:color w:val="374151"/>
          <w:sz w:val="28"/>
          <w:szCs w:val="28"/>
        </w:rPr>
        <w:tab/>
      </w:r>
      <w:r w:rsidRPr="00A0599C">
        <w:rPr>
          <w:rFonts w:ascii="宋体" w:hAnsi="宋体" w:cs="Segoe UI"/>
          <w:color w:val="374151"/>
          <w:sz w:val="28"/>
          <w:szCs w:val="28"/>
        </w:rPr>
        <w:t>0FH微指令是比较常用的一种微指令，其功能是将程序计数器PC的值存储到地址寄存器MAR中，然后将PC的值加1，再将新的值存储回PC中。通过学习微指令的格式和功能，我们可以更好地理解微程序控制器的工作原理。</w:t>
      </w:r>
    </w:p>
    <w:p w14:paraId="4DBFD943" w14:textId="77777777" w:rsidR="003E0B6A" w:rsidRDefault="00A74B44" w:rsidP="003E0B6A">
      <w:pPr>
        <w:rPr>
          <w:rFonts w:ascii="宋体" w:hAnsi="宋体" w:cs="Segoe UI"/>
          <w:color w:val="374151"/>
          <w:sz w:val="28"/>
          <w:szCs w:val="28"/>
        </w:rPr>
      </w:pPr>
      <w:r>
        <w:rPr>
          <w:rFonts w:ascii="宋体" w:hAnsi="宋体" w:cs="Segoe UI"/>
          <w:color w:val="374151"/>
          <w:sz w:val="28"/>
          <w:szCs w:val="28"/>
        </w:rPr>
        <w:tab/>
      </w:r>
      <w:r w:rsidR="00C6242C" w:rsidRPr="00A74B44">
        <w:rPr>
          <w:rFonts w:ascii="宋体" w:hAnsi="宋体" w:cs="Segoe UI"/>
          <w:color w:val="374151"/>
          <w:sz w:val="28"/>
          <w:szCs w:val="28"/>
        </w:rPr>
        <w:t>在学习这个实验过程中，我深刻地感受到了计算机的复杂性和微程序控制器的重要性。通过实验，我深入了解了时序发生器和微程序控制器的组成原理，以及微指令格式的组成和微地址的形成。同时，我也了解了微指令和机器指令之间的关系，以及微指令和时序信号之间的关系。</w:t>
      </w:r>
    </w:p>
    <w:p w14:paraId="1280F1F6" w14:textId="53FEB5E2" w:rsidR="003E0B6A" w:rsidRPr="003E0B6A" w:rsidRDefault="003E0B6A" w:rsidP="003E0B6A">
      <w:pPr>
        <w:rPr>
          <w:rFonts w:ascii="宋体" w:hAnsi="宋体" w:cs="Segoe UI"/>
          <w:color w:val="374151"/>
          <w:sz w:val="28"/>
          <w:szCs w:val="28"/>
        </w:rPr>
      </w:pPr>
      <w:r>
        <w:rPr>
          <w:rFonts w:ascii="宋体" w:hAnsi="宋体" w:cs="Segoe UI"/>
          <w:color w:val="374151"/>
          <w:sz w:val="28"/>
          <w:szCs w:val="28"/>
        </w:rPr>
        <w:tab/>
      </w:r>
      <w:r w:rsidRPr="003E0B6A">
        <w:rPr>
          <w:rFonts w:ascii="宋体" w:hAnsi="宋体" w:cs="Segoe UI"/>
          <w:color w:val="374151"/>
          <w:sz w:val="28"/>
          <w:szCs w:val="28"/>
        </w:rPr>
        <w:t>在实验过程中，我深刻意识到了一个重要的事实：尽管我积极思考和认真分析，但仍然会犯错误。这个过程让我认识到，有时候即使我们不断地思考和尝试，也可能无法找到问题的答案。在这种情况下，与同学一起讨论问题是一个非常有帮助的方法。即使我们还是找不出</w:t>
      </w:r>
      <w:r w:rsidRPr="003E0B6A">
        <w:rPr>
          <w:rFonts w:ascii="宋体" w:hAnsi="宋体" w:cs="Segoe UI"/>
          <w:color w:val="374151"/>
          <w:sz w:val="28"/>
          <w:szCs w:val="28"/>
        </w:rPr>
        <w:lastRenderedPageBreak/>
        <w:t>问题所在，与同学讨论可以帮助我们从不同的角度来看待问题，激发新的想法和解决方案。</w:t>
      </w:r>
    </w:p>
    <w:p w14:paraId="18E8DAF7" w14:textId="77777777" w:rsidR="003E0B6A" w:rsidRPr="003E0B6A" w:rsidRDefault="003E0B6A" w:rsidP="003E0B6A">
      <w:pPr>
        <w:rPr>
          <w:rFonts w:ascii="宋体" w:hAnsi="宋体" w:cs="Segoe UI"/>
          <w:color w:val="374151"/>
          <w:sz w:val="28"/>
          <w:szCs w:val="28"/>
        </w:rPr>
      </w:pPr>
      <w:r w:rsidRPr="003E0B6A">
        <w:rPr>
          <w:rFonts w:ascii="宋体" w:hAnsi="宋体" w:cs="Segoe UI"/>
          <w:color w:val="374151"/>
          <w:sz w:val="28"/>
          <w:szCs w:val="28"/>
        </w:rPr>
        <w:tab/>
      </w:r>
      <w:r w:rsidRPr="003E0B6A">
        <w:rPr>
          <w:rFonts w:ascii="宋体" w:hAnsi="宋体" w:cs="Segoe UI"/>
          <w:color w:val="374151"/>
          <w:sz w:val="28"/>
          <w:szCs w:val="28"/>
        </w:rPr>
        <w:t>此外，这次实验还让我明白到，有时候问题可能并不在我们想象中的那个地方。换句话说，有时候问题可能是由于我们使用的设备本身存在问题而导致的。因此，当我尝试了一切方法都无法解决问题时，我决定尝试换一台同学的设备来完成实验。结果，我成功地找到了问题的根源，并顺利完成了实验。</w:t>
      </w:r>
    </w:p>
    <w:p w14:paraId="4E603663" w14:textId="3824F678" w:rsidR="003E0B6A" w:rsidRPr="003E0B6A" w:rsidRDefault="003E0B6A" w:rsidP="003E0B6A">
      <w:pPr>
        <w:rPr>
          <w:rFonts w:ascii="宋体" w:hAnsi="宋体" w:cs="Segoe UI"/>
          <w:color w:val="374151"/>
          <w:sz w:val="28"/>
          <w:szCs w:val="28"/>
        </w:rPr>
      </w:pPr>
      <w:r w:rsidRPr="003E0B6A">
        <w:rPr>
          <w:rFonts w:ascii="宋体" w:hAnsi="宋体" w:cs="Segoe UI"/>
          <w:color w:val="374151"/>
          <w:sz w:val="28"/>
          <w:szCs w:val="28"/>
        </w:rPr>
        <w:tab/>
      </w:r>
      <w:r w:rsidRPr="003E0B6A">
        <w:rPr>
          <w:rFonts w:ascii="宋体" w:hAnsi="宋体" w:cs="Segoe UI"/>
          <w:color w:val="374151"/>
          <w:sz w:val="28"/>
          <w:szCs w:val="28"/>
        </w:rPr>
        <w:t>总之，这次</w:t>
      </w:r>
      <w:proofErr w:type="gramStart"/>
      <w:r w:rsidRPr="003E0B6A">
        <w:rPr>
          <w:rFonts w:ascii="宋体" w:hAnsi="宋体" w:cs="Segoe UI"/>
          <w:color w:val="374151"/>
          <w:sz w:val="28"/>
          <w:szCs w:val="28"/>
        </w:rPr>
        <w:t>实验让</w:t>
      </w:r>
      <w:proofErr w:type="gramEnd"/>
      <w:r w:rsidRPr="003E0B6A">
        <w:rPr>
          <w:rFonts w:ascii="宋体" w:hAnsi="宋体" w:cs="Segoe UI"/>
          <w:color w:val="374151"/>
          <w:sz w:val="28"/>
          <w:szCs w:val="28"/>
        </w:rPr>
        <w:t>我明白到，在尝试解决问题时，不要放弃探索各种可能性，包括与同学一起讨论、</w:t>
      </w:r>
      <w:proofErr w:type="gramStart"/>
      <w:r w:rsidRPr="003E0B6A">
        <w:rPr>
          <w:rFonts w:ascii="宋体" w:hAnsi="宋体" w:cs="Segoe UI"/>
          <w:color w:val="374151"/>
          <w:sz w:val="28"/>
          <w:szCs w:val="28"/>
        </w:rPr>
        <w:t>换设备</w:t>
      </w:r>
      <w:proofErr w:type="gramEnd"/>
      <w:r w:rsidRPr="003E0B6A">
        <w:rPr>
          <w:rFonts w:ascii="宋体" w:hAnsi="宋体" w:cs="Segoe UI"/>
          <w:color w:val="374151"/>
          <w:sz w:val="28"/>
          <w:szCs w:val="28"/>
        </w:rPr>
        <w:t>等。只有通过不断地思考、分析和尝试，我们才能找到问题的根源，得出最终的解决方案。</w:t>
      </w:r>
    </w:p>
    <w:p w14:paraId="429E298D" w14:textId="5C1356DE" w:rsidR="00C6242C" w:rsidRPr="003E0B6A" w:rsidRDefault="00C6242C" w:rsidP="00A74B44">
      <w:pPr>
        <w:rPr>
          <w:rFonts w:ascii="宋体" w:hAnsi="宋体"/>
          <w:b/>
          <w:bCs/>
          <w:sz w:val="28"/>
          <w:szCs w:val="28"/>
        </w:rPr>
      </w:pPr>
    </w:p>
    <w:p w14:paraId="2AC4DFDD" w14:textId="48ACCBD5" w:rsidR="00A0599C" w:rsidRPr="00C6242C" w:rsidRDefault="00A0599C" w:rsidP="00A0599C">
      <w:pPr>
        <w:rPr>
          <w:rFonts w:hint="eastAsia"/>
          <w:b/>
          <w:bCs/>
          <w:sz w:val="28"/>
          <w:szCs w:val="28"/>
        </w:rPr>
      </w:pPr>
    </w:p>
    <w:sectPr w:rsidR="00A0599C" w:rsidRPr="00C624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E82"/>
    <w:multiLevelType w:val="multilevel"/>
    <w:tmpl w:val="007A7E82"/>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81209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I2MzBiMzdlZWE5MWU5ZjAzOTEzZmJlNzYwZDEwNTEifQ=="/>
  </w:docVars>
  <w:rsids>
    <w:rsidRoot w:val="00C5633A"/>
    <w:rsid w:val="000C622A"/>
    <w:rsid w:val="002E5D36"/>
    <w:rsid w:val="003E0B6A"/>
    <w:rsid w:val="007A328B"/>
    <w:rsid w:val="00886EAF"/>
    <w:rsid w:val="00A0599C"/>
    <w:rsid w:val="00A74B44"/>
    <w:rsid w:val="00C5633A"/>
    <w:rsid w:val="00C6242C"/>
    <w:rsid w:val="00EB35DF"/>
    <w:rsid w:val="27E11232"/>
    <w:rsid w:val="2EAA3F70"/>
    <w:rsid w:val="3FA0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4B02E"/>
  <w15:docId w15:val="{04A70824-EB87-4B39-BB39-CCDBFC3A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qFormat/>
    <w:rPr>
      <w:rFonts w:ascii="宋体" w:hAnsi="Courier New"/>
      <w:szCs w:val="20"/>
    </w:rPr>
  </w:style>
  <w:style w:type="paragraph" w:styleId="a4">
    <w:name w:val="Normal (Web)"/>
    <w:basedOn w:val="a"/>
    <w:uiPriority w:val="99"/>
    <w:unhideWhenUsed/>
    <w:rsid w:val="00A0599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1556">
      <w:bodyDiv w:val="1"/>
      <w:marLeft w:val="0"/>
      <w:marRight w:val="0"/>
      <w:marTop w:val="0"/>
      <w:marBottom w:val="0"/>
      <w:divBdr>
        <w:top w:val="none" w:sz="0" w:space="0" w:color="auto"/>
        <w:left w:val="none" w:sz="0" w:space="0" w:color="auto"/>
        <w:bottom w:val="none" w:sz="0" w:space="0" w:color="auto"/>
        <w:right w:val="none" w:sz="0" w:space="0" w:color="auto"/>
      </w:divBdr>
    </w:div>
    <w:div w:id="1420982107">
      <w:bodyDiv w:val="1"/>
      <w:marLeft w:val="0"/>
      <w:marRight w:val="0"/>
      <w:marTop w:val="0"/>
      <w:marBottom w:val="0"/>
      <w:divBdr>
        <w:top w:val="none" w:sz="0" w:space="0" w:color="auto"/>
        <w:left w:val="none" w:sz="0" w:space="0" w:color="auto"/>
        <w:bottom w:val="none" w:sz="0" w:space="0" w:color="auto"/>
        <w:right w:val="none" w:sz="0" w:space="0" w:color="auto"/>
      </w:divBdr>
    </w:div>
    <w:div w:id="1596596705">
      <w:bodyDiv w:val="1"/>
      <w:marLeft w:val="0"/>
      <w:marRight w:val="0"/>
      <w:marTop w:val="0"/>
      <w:marBottom w:val="0"/>
      <w:divBdr>
        <w:top w:val="none" w:sz="0" w:space="0" w:color="auto"/>
        <w:left w:val="none" w:sz="0" w:space="0" w:color="auto"/>
        <w:bottom w:val="none" w:sz="0" w:space="0" w:color="auto"/>
        <w:right w:val="none" w:sz="0" w:space="0" w:color="auto"/>
      </w:divBdr>
    </w:div>
    <w:div w:id="193312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xiaowu</dc:creator>
  <cp:lastModifiedBy>王 志涛</cp:lastModifiedBy>
  <cp:revision>6</cp:revision>
  <dcterms:created xsi:type="dcterms:W3CDTF">2023-05-08T12:21:00Z</dcterms:created>
  <dcterms:modified xsi:type="dcterms:W3CDTF">2023-05-08T13:24:00Z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C33E433F40204A699EAEA7E38D4EEC06_12</vt:lpwstr>
  </property>
</Properties>
</file>