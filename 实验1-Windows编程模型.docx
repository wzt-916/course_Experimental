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5B9C3" w14:textId="77777777" w:rsidR="001A65C1" w:rsidRDefault="00000000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 w14:paraId="3AE442A9" w14:textId="70845987" w:rsidR="001A65C1" w:rsidRDefault="00000000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0506C" w:rsidRPr="00F0506C">
        <w:rPr>
          <w:rFonts w:ascii="宋体" w:hAnsi="宋体" w:hint="eastAsia"/>
          <w:color w:val="000000"/>
          <w:sz w:val="24"/>
          <w:u w:val="single"/>
        </w:rPr>
        <w:t>Windows编程实验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="00F0506C">
        <w:rPr>
          <w:rFonts w:eastAsia="楷体_GB2312" w:hint="eastAsia"/>
          <w:sz w:val="28"/>
          <w:szCs w:val="28"/>
          <w:u w:val="single"/>
        </w:rPr>
        <w:t>刘晓翔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成绩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 w14:paraId="61DE188C" w14:textId="37F2AC03" w:rsidR="001A65C1" w:rsidRDefault="00000000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 w:rsidR="00F0506C" w:rsidRPr="00F0506C">
        <w:rPr>
          <w:rFonts w:ascii="宋体" w:hAnsi="宋体" w:hint="eastAsia"/>
          <w:color w:val="000000"/>
          <w:sz w:val="24"/>
          <w:u w:val="single"/>
        </w:rPr>
        <w:t>Windows编程模型</w:t>
      </w:r>
      <w:r>
        <w:rPr>
          <w:rFonts w:eastAsia="楷体_GB2312" w:hint="eastAsia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  </w:t>
      </w:r>
      <w:r w:rsidR="004F6108">
        <w:rPr>
          <w:rFonts w:eastAsia="楷体_GB2312"/>
          <w:sz w:val="28"/>
          <w:szCs w:val="28"/>
          <w:u w:val="single"/>
        </w:rPr>
        <w:t xml:space="preserve">    </w:t>
      </w:r>
    </w:p>
    <w:p w14:paraId="206093D2" w14:textId="19067120" w:rsidR="001A65C1" w:rsidRDefault="00000000">
      <w:pPr>
        <w:numPr>
          <w:ins w:id="0" w:author="Mr.wu" w:date="1900-01-01T00:00:00Z"/>
        </w:numPr>
        <w:spacing w:line="420" w:lineRule="exact"/>
        <w:ind w:left="840" w:hangingChars="300" w:hanging="840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实验项目实验地点</w:t>
      </w:r>
      <w:r w:rsidR="00F0506C">
        <w:rPr>
          <w:rFonts w:eastAsia="楷体_GB2312" w:hint="eastAsia"/>
          <w:sz w:val="28"/>
          <w:szCs w:val="28"/>
          <w:u w:val="single"/>
        </w:rPr>
        <w:t>PC</w:t>
      </w:r>
      <w:r w:rsidR="00F0506C">
        <w:rPr>
          <w:rFonts w:eastAsia="楷体_GB2312" w:hint="eastAsia"/>
          <w:sz w:val="28"/>
          <w:szCs w:val="28"/>
          <w:u w:val="single"/>
        </w:rPr>
        <w:t>机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学</w:t>
      </w:r>
      <w:r>
        <w:rPr>
          <w:rFonts w:eastAsia="楷体_GB2312" w:hint="eastAsia"/>
          <w:sz w:val="28"/>
          <w:szCs w:val="28"/>
        </w:rPr>
        <w:t>院</w:t>
      </w:r>
      <w:r>
        <w:rPr>
          <w:rFonts w:eastAsia="楷体_GB2312" w:hint="eastAsia"/>
          <w:sz w:val="28"/>
          <w:szCs w:val="28"/>
          <w:u w:val="single"/>
        </w:rPr>
        <w:t>智能科学与工程学院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人工智能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</w:p>
    <w:p w14:paraId="6E317807" w14:textId="54B92DDC" w:rsidR="00F0506C" w:rsidRPr="00C9195F" w:rsidRDefault="00000000" w:rsidP="00F0506C">
      <w:pPr>
        <w:spacing w:line="420" w:lineRule="exact"/>
        <w:ind w:left="280" w:hangingChars="100" w:hanging="280"/>
        <w:rPr>
          <w:sz w:val="24"/>
        </w:rPr>
      </w:pPr>
      <w:r>
        <w:rPr>
          <w:rFonts w:eastAsia="楷体_GB2312"/>
          <w:sz w:val="28"/>
          <w:szCs w:val="28"/>
        </w:rPr>
        <w:t>学生姓名</w:t>
      </w:r>
      <w:r w:rsidR="00EC4A26">
        <w:rPr>
          <w:rFonts w:eastAsia="楷体_GB2312" w:hint="eastAsia"/>
          <w:sz w:val="28"/>
          <w:szCs w:val="28"/>
          <w:u w:val="single"/>
        </w:rPr>
        <w:t>王志涛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 w:hint="eastAsia"/>
          <w:sz w:val="28"/>
          <w:szCs w:val="28"/>
          <w:u w:val="single"/>
        </w:rPr>
        <w:t>202110225</w:t>
      </w:r>
      <w:r w:rsidR="00EC4A26">
        <w:rPr>
          <w:rFonts w:eastAsia="楷体_GB2312"/>
          <w:sz w:val="28"/>
          <w:szCs w:val="28"/>
          <w:u w:val="single"/>
        </w:rPr>
        <w:t>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实验时间</w:t>
      </w:r>
      <w:r>
        <w:rPr>
          <w:rFonts w:eastAsia="楷体_GB2312" w:hint="eastAsia"/>
          <w:sz w:val="28"/>
          <w:szCs w:val="28"/>
          <w:u w:val="single"/>
        </w:rPr>
        <w:t xml:space="preserve"> 2023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 w:hint="eastAsia"/>
          <w:sz w:val="28"/>
          <w:szCs w:val="28"/>
          <w:u w:val="single"/>
        </w:rPr>
        <w:t xml:space="preserve">  4 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21 </w:t>
      </w:r>
      <w:r>
        <w:rPr>
          <w:rFonts w:eastAsia="楷体_GB2312"/>
          <w:sz w:val="28"/>
          <w:szCs w:val="28"/>
        </w:rPr>
        <w:t>日</w:t>
      </w:r>
    </w:p>
    <w:p w14:paraId="1B8D5E51" w14:textId="77777777" w:rsidR="00F0506C" w:rsidRPr="005017E7" w:rsidRDefault="00F0506C" w:rsidP="00F0506C">
      <w:pPr>
        <w:rPr>
          <w:rFonts w:ascii="宋体" w:hAnsi="宋体"/>
          <w:b/>
          <w:bCs/>
          <w:sz w:val="28"/>
          <w:szCs w:val="28"/>
        </w:rPr>
      </w:pPr>
      <w:r>
        <w:tab/>
      </w:r>
      <w:r w:rsidRPr="005017E7">
        <w:rPr>
          <w:rFonts w:ascii="宋体" w:hAnsi="宋体" w:hint="eastAsia"/>
          <w:b/>
          <w:bCs/>
          <w:sz w:val="28"/>
          <w:szCs w:val="28"/>
        </w:rPr>
        <w:t>一、实验目的：</w:t>
      </w:r>
    </w:p>
    <w:p w14:paraId="179640F6" w14:textId="19681016" w:rsidR="00F0506C" w:rsidRPr="005017E7" w:rsidRDefault="00F0506C" w:rsidP="00F0506C">
      <w:pPr>
        <w:rPr>
          <w:rFonts w:ascii="宋体" w:hAnsi="宋体"/>
          <w:sz w:val="28"/>
          <w:szCs w:val="28"/>
        </w:rPr>
      </w:pPr>
      <w:r w:rsidRPr="005017E7">
        <w:rPr>
          <w:rFonts w:ascii="宋体" w:hAnsi="宋体"/>
          <w:b/>
          <w:bCs/>
          <w:sz w:val="28"/>
          <w:szCs w:val="28"/>
        </w:rPr>
        <w:tab/>
      </w:r>
      <w:r w:rsidRPr="005017E7">
        <w:rPr>
          <w:rFonts w:ascii="宋体" w:hAnsi="宋体" w:hint="eastAsia"/>
          <w:sz w:val="28"/>
          <w:szCs w:val="28"/>
        </w:rPr>
        <w:t>掌握W</w:t>
      </w:r>
      <w:r w:rsidRPr="005017E7">
        <w:rPr>
          <w:rFonts w:ascii="宋体" w:hAnsi="宋体"/>
          <w:sz w:val="28"/>
          <w:szCs w:val="28"/>
        </w:rPr>
        <w:t>indows</w:t>
      </w:r>
      <w:r w:rsidRPr="005017E7">
        <w:rPr>
          <w:rFonts w:ascii="宋体" w:hAnsi="宋体" w:hint="eastAsia"/>
          <w:sz w:val="28"/>
          <w:szCs w:val="28"/>
        </w:rPr>
        <w:t>编程模型与内部运行机制，掌握Windows入口函数、创建窗口、消息循环和窗口过程函数。</w:t>
      </w:r>
    </w:p>
    <w:p w14:paraId="7A46DDBA" w14:textId="209BF283" w:rsidR="00F0506C" w:rsidRPr="005017E7" w:rsidRDefault="00F0506C" w:rsidP="00F0506C">
      <w:pPr>
        <w:rPr>
          <w:rFonts w:ascii="宋体" w:hAnsi="宋体"/>
          <w:sz w:val="28"/>
          <w:szCs w:val="28"/>
        </w:rPr>
      </w:pPr>
      <w:r w:rsidRPr="005017E7">
        <w:rPr>
          <w:rFonts w:ascii="宋体" w:hAnsi="宋体"/>
          <w:sz w:val="28"/>
          <w:szCs w:val="28"/>
        </w:rPr>
        <w:tab/>
      </w:r>
      <w:r w:rsidRPr="005017E7">
        <w:rPr>
          <w:rFonts w:ascii="宋体" w:hAnsi="宋体" w:hint="eastAsia"/>
          <w:b/>
          <w:bCs/>
          <w:sz w:val="28"/>
          <w:szCs w:val="28"/>
        </w:rPr>
        <w:t>二、实验要求：</w:t>
      </w:r>
      <w:r w:rsidRPr="005017E7">
        <w:rPr>
          <w:rFonts w:ascii="宋体" w:hAnsi="宋体" w:hint="eastAsia"/>
          <w:sz w:val="28"/>
          <w:szCs w:val="28"/>
        </w:rPr>
        <w:t>利用Visual C++6.0</w:t>
      </w:r>
      <w:r w:rsidRPr="005017E7">
        <w:rPr>
          <w:rFonts w:ascii="宋体" w:hAnsi="宋体"/>
          <w:sz w:val="28"/>
          <w:szCs w:val="28"/>
        </w:rPr>
        <w:t xml:space="preserve"> </w:t>
      </w:r>
      <w:r w:rsidRPr="005017E7">
        <w:rPr>
          <w:rFonts w:ascii="宋体" w:hAnsi="宋体" w:hint="eastAsia"/>
          <w:sz w:val="28"/>
          <w:szCs w:val="28"/>
        </w:rPr>
        <w:t>Win32开发工具编写程序，通过W</w:t>
      </w:r>
      <w:r w:rsidRPr="005017E7">
        <w:rPr>
          <w:rFonts w:ascii="宋体" w:hAnsi="宋体"/>
          <w:sz w:val="28"/>
          <w:szCs w:val="28"/>
        </w:rPr>
        <w:t xml:space="preserve">indows </w:t>
      </w:r>
      <w:r w:rsidRPr="005017E7">
        <w:rPr>
          <w:rFonts w:ascii="宋体" w:hAnsi="宋体" w:hint="eastAsia"/>
          <w:sz w:val="28"/>
          <w:szCs w:val="28"/>
        </w:rPr>
        <w:t>API实现一个窗口界面程</w:t>
      </w:r>
      <w:r w:rsidR="0079774F">
        <w:rPr>
          <w:rFonts w:ascii="宋体" w:hAnsi="宋体" w:hint="eastAsia"/>
          <w:sz w:val="28"/>
          <w:szCs w:val="28"/>
        </w:rPr>
        <w:t>上打分</w:t>
      </w:r>
      <w:r w:rsidRPr="005017E7">
        <w:rPr>
          <w:rFonts w:ascii="宋体" w:hAnsi="宋体" w:hint="eastAsia"/>
          <w:sz w:val="28"/>
          <w:szCs w:val="28"/>
        </w:rPr>
        <w:t>序。</w:t>
      </w:r>
    </w:p>
    <w:p w14:paraId="6C86EB28" w14:textId="55CBF157" w:rsidR="00C9195F" w:rsidRPr="005017E7" w:rsidRDefault="00F0506C" w:rsidP="00C9195F">
      <w:pPr>
        <w:rPr>
          <w:rFonts w:ascii="宋体" w:hAnsi="宋体"/>
          <w:b/>
          <w:bCs/>
          <w:sz w:val="28"/>
          <w:szCs w:val="28"/>
        </w:rPr>
      </w:pPr>
      <w:r w:rsidRPr="005017E7">
        <w:rPr>
          <w:rFonts w:ascii="宋体" w:hAnsi="宋体"/>
          <w:sz w:val="28"/>
          <w:szCs w:val="28"/>
        </w:rPr>
        <w:tab/>
      </w:r>
      <w:r w:rsidRPr="005017E7">
        <w:rPr>
          <w:rFonts w:ascii="宋体" w:hAnsi="宋体" w:hint="eastAsia"/>
          <w:b/>
          <w:bCs/>
          <w:sz w:val="28"/>
          <w:szCs w:val="28"/>
        </w:rPr>
        <w:t>三、实验步骤：</w:t>
      </w:r>
      <w:r w:rsidR="004B1A7F">
        <w:rPr>
          <w:rFonts w:ascii="宋体" w:hAnsi="宋体" w:hint="eastAsia"/>
          <w:b/>
          <w:bCs/>
          <w:sz w:val="28"/>
          <w:szCs w:val="28"/>
        </w:rPr>
        <w:t>‘</w:t>
      </w:r>
    </w:p>
    <w:p w14:paraId="7868651D" w14:textId="39A06019" w:rsidR="00F0506C" w:rsidRPr="005017E7" w:rsidRDefault="00F0506C" w:rsidP="00C9195F">
      <w:pPr>
        <w:rPr>
          <w:rFonts w:ascii="宋体" w:hAnsi="宋体"/>
          <w:b/>
          <w:bCs/>
          <w:sz w:val="28"/>
          <w:szCs w:val="28"/>
        </w:rPr>
      </w:pPr>
      <w:r w:rsidRPr="005017E7">
        <w:rPr>
          <w:rFonts w:ascii="宋体" w:hAnsi="宋体"/>
          <w:b/>
          <w:bCs/>
          <w:sz w:val="28"/>
          <w:szCs w:val="28"/>
        </w:rPr>
        <w:tab/>
      </w:r>
      <w:r w:rsidR="00CD5CEA" w:rsidRPr="005017E7">
        <w:rPr>
          <w:rFonts w:ascii="宋体" w:hAnsi="宋体" w:hint="eastAsia"/>
          <w:b/>
          <w:bCs/>
          <w:sz w:val="28"/>
          <w:szCs w:val="28"/>
        </w:rPr>
        <w:t>1、</w:t>
      </w:r>
      <w:r w:rsidRPr="005017E7">
        <w:rPr>
          <w:rFonts w:ascii="宋体" w:hAnsi="宋体" w:hint="eastAsia"/>
          <w:b/>
          <w:bCs/>
          <w:sz w:val="28"/>
          <w:szCs w:val="28"/>
        </w:rPr>
        <w:t>入口函数如下：</w:t>
      </w:r>
    </w:p>
    <w:p w14:paraId="34D44123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//入口函数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4DD3A25F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宋体"/>
          <w:b/>
          <w:bCs/>
          <w:color w:val="2E8B57"/>
          <w:kern w:val="0"/>
          <w:sz w:val="28"/>
          <w:szCs w:val="28"/>
          <w:bdr w:val="none" w:sz="0" w:space="0" w:color="auto" w:frame="1"/>
        </w:rPr>
        <w:t>int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WINAPI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WinMain(</w:t>
      </w:r>
      <w:r w:rsidRPr="00900CB9">
        <w:rPr>
          <w:rFonts w:ascii="宋体" w:hAnsi="宋体" w:cs="宋体"/>
          <w:b/>
          <w:bCs/>
          <w:color w:val="2E8B57"/>
          <w:kern w:val="0"/>
          <w:sz w:val="28"/>
          <w:szCs w:val="28"/>
          <w:bdr w:val="none" w:sz="0" w:space="0" w:color="auto" w:frame="1"/>
        </w:rPr>
        <w:t>HINSTANCE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hlnstance,</w:t>
      </w:r>
      <w:r w:rsidRPr="00900CB9">
        <w:rPr>
          <w:rFonts w:ascii="宋体" w:hAnsi="宋体" w:cs="宋体"/>
          <w:b/>
          <w:bCs/>
          <w:color w:val="2E8B57"/>
          <w:kern w:val="0"/>
          <w:sz w:val="28"/>
          <w:szCs w:val="28"/>
          <w:bdr w:val="none" w:sz="0" w:space="0" w:color="auto" w:frame="1"/>
        </w:rPr>
        <w:t>HINSTANCE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hPrevlnstance,</w:t>
      </w:r>
      <w:r w:rsidRPr="00900CB9">
        <w:rPr>
          <w:rFonts w:ascii="宋体" w:hAnsi="宋体" w:cs="宋体"/>
          <w:b/>
          <w:bCs/>
          <w:color w:val="2E8B57"/>
          <w:kern w:val="0"/>
          <w:sz w:val="28"/>
          <w:szCs w:val="28"/>
          <w:bdr w:val="none" w:sz="0" w:space="0" w:color="auto" w:frame="1"/>
        </w:rPr>
        <w:t>LPSTR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lpCmdLine,</w:t>
      </w:r>
      <w:r w:rsidRPr="00900CB9">
        <w:rPr>
          <w:rFonts w:ascii="宋体" w:hAnsi="宋体" w:cs="宋体"/>
          <w:b/>
          <w:bCs/>
          <w:color w:val="2E8B57"/>
          <w:kern w:val="0"/>
          <w:sz w:val="28"/>
          <w:szCs w:val="28"/>
          <w:bdr w:val="none" w:sz="0" w:space="0" w:color="auto" w:frame="1"/>
        </w:rPr>
        <w:t>int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nCmdShow)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4B08FB5D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{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32A00B5B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WNDCLASS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MyWnd;</w:t>
      </w:r>
      <w:r w:rsidRPr="00900CB9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//窗口类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40E08377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00204B2B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MyWnd.cbClsExtra=NULL;</w:t>
      </w:r>
      <w:r w:rsidRPr="00900CB9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//申请缓冲区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71F0696A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2F08FB93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MyWnd.cbWndExtra=NULL;</w:t>
      </w:r>
      <w:r w:rsidRPr="00900CB9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//申请缓冲区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06A80634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7702BD86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lastRenderedPageBreak/>
        <w:t>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MyWnd.hbrBackground=(</w:t>
      </w:r>
      <w:r w:rsidRPr="00900CB9">
        <w:rPr>
          <w:rFonts w:ascii="宋体" w:hAnsi="宋体" w:cs="宋体"/>
          <w:b/>
          <w:bCs/>
          <w:color w:val="2E8B57"/>
          <w:kern w:val="0"/>
          <w:sz w:val="28"/>
          <w:szCs w:val="28"/>
          <w:bdr w:val="none" w:sz="0" w:space="0" w:color="auto" w:frame="1"/>
        </w:rPr>
        <w:t>HBRUSH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)GetStockObject(BLACK_BRUSH);</w:t>
      </w:r>
      <w:r w:rsidRPr="00900CB9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//(HBRUSH)(COLOR_WINDOW+3);//设置背景色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3F2DA634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554E01B7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MyWnd.hCursor=LoadCursor(NULL,IDC_CROSS);</w:t>
      </w:r>
      <w:r w:rsidRPr="00900CB9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//光标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2CA4A7BE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43C3EAD5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MyWnd.hIcon=LoadIcon(NULL,IDI_QUESTION);</w:t>
      </w:r>
      <w:r w:rsidRPr="00900CB9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//图标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4E14B9CE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0C28F82B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MyWnd.hInstance=hlnstance;</w:t>
      </w:r>
      <w:r w:rsidRPr="00900CB9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//实例句柄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1AC5456B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1D04CB67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MyWnd.lpfnWndProc=MyWndProc;</w:t>
      </w:r>
      <w:r w:rsidRPr="00900CB9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//定义的窗口处理函数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5BFBE45D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6974BB98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MyWnd.lpszClassName=</w:t>
      </w:r>
      <w:r w:rsidRPr="00900CB9">
        <w:rPr>
          <w:rFonts w:ascii="宋体" w:hAnsi="宋体" w:cs="宋体"/>
          <w:color w:val="0000FF"/>
          <w:kern w:val="0"/>
          <w:sz w:val="28"/>
          <w:szCs w:val="28"/>
          <w:bdr w:val="none" w:sz="0" w:space="0" w:color="auto" w:frame="1"/>
        </w:rPr>
        <w:t>"Hello"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;</w:t>
      </w:r>
      <w:r w:rsidRPr="00900CB9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//窗口类名称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3E4DA111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4328E3C4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MyWnd.lpszMenuName=NULL;</w:t>
      </w:r>
      <w:r w:rsidRPr="00900CB9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//菜单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12B6A0D6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0344E1ED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MyWnd.style=CS_HREDRAW|CS_VREDRAW|CS_DBLCLKS;</w:t>
      </w:r>
      <w:r w:rsidRPr="00900CB9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//风格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049BECB6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lastRenderedPageBreak/>
        <w:t>  </w:t>
      </w:r>
    </w:p>
    <w:p w14:paraId="6CD4AAA7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//对设计好的窗口类进行注册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35A3C3C4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RegisterClass(&amp;MyWnd);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669A118A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3F9FC515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//创建窗口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6F588A52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b/>
          <w:bCs/>
          <w:color w:val="2E8B57"/>
          <w:kern w:val="0"/>
          <w:sz w:val="28"/>
          <w:szCs w:val="28"/>
          <w:bdr w:val="none" w:sz="0" w:space="0" w:color="auto" w:frame="1"/>
        </w:rPr>
        <w:t>HWND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hWnd;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32BF67DF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hWnd=CreateWindow(</w:t>
      </w:r>
      <w:r w:rsidRPr="00900CB9">
        <w:rPr>
          <w:rFonts w:ascii="宋体" w:hAnsi="宋体" w:cs="宋体"/>
          <w:color w:val="0000FF"/>
          <w:kern w:val="0"/>
          <w:sz w:val="28"/>
          <w:szCs w:val="28"/>
          <w:bdr w:val="none" w:sz="0" w:space="0" w:color="auto" w:frame="1"/>
        </w:rPr>
        <w:t>"Hello"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,</w:t>
      </w:r>
      <w:r w:rsidRPr="00900CB9">
        <w:rPr>
          <w:rFonts w:ascii="宋体" w:hAnsi="宋体" w:cs="宋体"/>
          <w:color w:val="0000FF"/>
          <w:kern w:val="0"/>
          <w:sz w:val="28"/>
          <w:szCs w:val="28"/>
          <w:bdr w:val="none" w:sz="0" w:space="0" w:color="auto" w:frame="1"/>
        </w:rPr>
        <w:t>"Windows编程"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,WS_OVERLAPPEDWINDOW,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7400A80E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               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CW_USEDEFAULT,CW_USEDEFAULT,CW_USEDEFAULT,CW_USEDEFAULT,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583C1D51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               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NULL,NULL,hlnstance,NULL);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153D8C90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75462582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//显示及其更新窗口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1F19EB15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ShowWindow(hWnd,SW_SHOW);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405C4C09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UpdateWindow(hWnd);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2FDDD315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6BF78FFD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//消息循环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135BC211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MSG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msg;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4230C20B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b/>
          <w:bCs/>
          <w:color w:val="006699"/>
          <w:kern w:val="0"/>
          <w:sz w:val="28"/>
          <w:szCs w:val="28"/>
          <w:bdr w:val="none" w:sz="0" w:space="0" w:color="auto" w:frame="1"/>
        </w:rPr>
        <w:t>while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(GetMessage(&amp;msg,NULL,0,0))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6390FEDA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{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4C8DEFC0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lastRenderedPageBreak/>
        <w:t>    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TranslateMessage(&amp;msg);</w:t>
      </w:r>
      <w:r w:rsidRPr="00900CB9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//消息解释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7C336A91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5B8C4A5D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DispatchMessage(&amp;msg);</w:t>
      </w:r>
      <w:r w:rsidRPr="00900CB9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//将消息发送到“窗口过程”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300DBE35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}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1A46CABA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28DC0263" w14:textId="77777777" w:rsidR="00900CB9" w:rsidRPr="00900CB9" w:rsidRDefault="00900CB9" w:rsidP="00900CB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41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900CB9">
        <w:rPr>
          <w:rFonts w:ascii="宋体" w:hAnsi="宋体" w:cs="宋体"/>
          <w:b/>
          <w:bCs/>
          <w:color w:val="006699"/>
          <w:kern w:val="0"/>
          <w:sz w:val="28"/>
          <w:szCs w:val="28"/>
          <w:bdr w:val="none" w:sz="0" w:space="0" w:color="auto" w:frame="1"/>
        </w:rPr>
        <w:t>return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</w:t>
      </w:r>
      <w:r w:rsidRPr="00900CB9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0;</w:t>
      </w:r>
      <w:r w:rsidRPr="00900CB9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</w:t>
      </w:r>
    </w:p>
    <w:p w14:paraId="18C70E6C" w14:textId="77777777" w:rsidR="00900CB9" w:rsidRPr="005017E7" w:rsidRDefault="00900CB9" w:rsidP="00C9195F">
      <w:pPr>
        <w:rPr>
          <w:rFonts w:ascii="宋体" w:hAnsi="宋体"/>
          <w:sz w:val="28"/>
          <w:szCs w:val="28"/>
        </w:rPr>
      </w:pPr>
      <w:r w:rsidRPr="005017E7">
        <w:rPr>
          <w:rFonts w:ascii="宋体" w:hAnsi="宋体"/>
          <w:sz w:val="28"/>
          <w:szCs w:val="28"/>
        </w:rPr>
        <w:tab/>
      </w:r>
    </w:p>
    <w:p w14:paraId="6DB22919" w14:textId="278100F4" w:rsidR="00F0506C" w:rsidRPr="005017E7" w:rsidRDefault="00900CB9" w:rsidP="00C9195F">
      <w:pPr>
        <w:rPr>
          <w:rFonts w:ascii="宋体" w:hAnsi="宋体"/>
          <w:sz w:val="28"/>
          <w:szCs w:val="28"/>
        </w:rPr>
      </w:pPr>
      <w:r w:rsidRPr="005017E7">
        <w:rPr>
          <w:rFonts w:ascii="宋体" w:hAnsi="宋体"/>
          <w:sz w:val="28"/>
          <w:szCs w:val="28"/>
        </w:rPr>
        <w:tab/>
      </w:r>
      <w:r w:rsidRPr="005017E7">
        <w:rPr>
          <w:rFonts w:ascii="宋体" w:hAnsi="宋体" w:hint="eastAsia"/>
          <w:sz w:val="28"/>
          <w:szCs w:val="28"/>
        </w:rPr>
        <w:t>其中入口函数内部包括：</w:t>
      </w:r>
    </w:p>
    <w:p w14:paraId="410BCFA2" w14:textId="02448F70" w:rsidR="00900CB9" w:rsidRPr="005017E7" w:rsidRDefault="00900CB9" w:rsidP="00900CB9">
      <w:pPr>
        <w:pStyle w:val="a4"/>
        <w:numPr>
          <w:ilvl w:val="0"/>
          <w:numId w:val="9"/>
        </w:numPr>
        <w:ind w:firstLineChars="0"/>
        <w:rPr>
          <w:rFonts w:ascii="宋体" w:hAnsi="宋体"/>
          <w:b/>
          <w:bCs/>
          <w:sz w:val="28"/>
          <w:szCs w:val="28"/>
        </w:rPr>
      </w:pPr>
      <w:r w:rsidRPr="005017E7">
        <w:rPr>
          <w:rFonts w:ascii="宋体" w:hAnsi="宋体" w:hint="eastAsia"/>
          <w:b/>
          <w:bCs/>
          <w:sz w:val="28"/>
          <w:szCs w:val="28"/>
        </w:rPr>
        <w:t>创建窗口类</w:t>
      </w:r>
    </w:p>
    <w:p w14:paraId="6D27FDF4" w14:textId="637AF5AA" w:rsidR="00900CB9" w:rsidRPr="005017E7" w:rsidRDefault="00900CB9" w:rsidP="00900CB9">
      <w:pPr>
        <w:rPr>
          <w:rFonts w:ascii="宋体" w:hAnsi="宋体"/>
          <w:sz w:val="28"/>
          <w:szCs w:val="28"/>
        </w:rPr>
      </w:pPr>
      <w:r w:rsidRPr="005017E7">
        <w:rPr>
          <w:rFonts w:ascii="宋体" w:hAnsi="宋体"/>
          <w:sz w:val="28"/>
          <w:szCs w:val="28"/>
        </w:rPr>
        <w:tab/>
      </w:r>
      <w:r w:rsidRPr="005017E7">
        <w:rPr>
          <w:rFonts w:ascii="宋体" w:hAnsi="宋体" w:hint="eastAsia"/>
          <w:sz w:val="28"/>
          <w:szCs w:val="28"/>
        </w:rPr>
        <w:t>窗口类的创建的包括许多，例如设置光标、图标、名称、菜单、分格等，也需要创建实例句柄来代表这个窗口类。</w:t>
      </w:r>
    </w:p>
    <w:p w14:paraId="575151CB" w14:textId="60F7331E" w:rsidR="00900CB9" w:rsidRPr="005017E7" w:rsidRDefault="00900CB9" w:rsidP="00900CB9">
      <w:pPr>
        <w:pStyle w:val="a4"/>
        <w:numPr>
          <w:ilvl w:val="0"/>
          <w:numId w:val="9"/>
        </w:numPr>
        <w:ind w:firstLineChars="0"/>
        <w:rPr>
          <w:rFonts w:ascii="宋体" w:hAnsi="宋体"/>
          <w:b/>
          <w:bCs/>
          <w:sz w:val="28"/>
          <w:szCs w:val="28"/>
        </w:rPr>
      </w:pPr>
      <w:r w:rsidRPr="005017E7">
        <w:rPr>
          <w:rFonts w:ascii="宋体" w:hAnsi="宋体" w:hint="eastAsia"/>
          <w:b/>
          <w:bCs/>
          <w:sz w:val="28"/>
          <w:szCs w:val="28"/>
        </w:rPr>
        <w:t>注册窗口类</w:t>
      </w:r>
    </w:p>
    <w:p w14:paraId="4E43EA24" w14:textId="1ADA30B0" w:rsidR="00900CB9" w:rsidRPr="005017E7" w:rsidRDefault="00900CB9" w:rsidP="00900CB9">
      <w:pPr>
        <w:rPr>
          <w:rFonts w:ascii="宋体" w:hAnsi="宋体"/>
          <w:sz w:val="28"/>
          <w:szCs w:val="28"/>
        </w:rPr>
      </w:pPr>
      <w:r w:rsidRPr="005017E7">
        <w:rPr>
          <w:rFonts w:ascii="宋体" w:hAnsi="宋体"/>
          <w:sz w:val="28"/>
          <w:szCs w:val="28"/>
        </w:rPr>
        <w:tab/>
      </w:r>
      <w:r w:rsidRPr="005017E7">
        <w:rPr>
          <w:rFonts w:ascii="宋体" w:hAnsi="宋体" w:hint="eastAsia"/>
          <w:sz w:val="28"/>
          <w:szCs w:val="28"/>
        </w:rPr>
        <w:t>一个窗口类创建成功后，还要进行注册，这样才能之后使用这个窗口类。</w:t>
      </w:r>
    </w:p>
    <w:p w14:paraId="42D7290A" w14:textId="5158D285" w:rsidR="00900CB9" w:rsidRPr="005017E7" w:rsidRDefault="00900CB9" w:rsidP="00900CB9">
      <w:pPr>
        <w:pStyle w:val="a4"/>
        <w:numPr>
          <w:ilvl w:val="0"/>
          <w:numId w:val="9"/>
        </w:numPr>
        <w:ind w:firstLineChars="0"/>
        <w:rPr>
          <w:rFonts w:ascii="宋体" w:hAnsi="宋体"/>
          <w:b/>
          <w:bCs/>
          <w:sz w:val="28"/>
          <w:szCs w:val="28"/>
        </w:rPr>
      </w:pPr>
      <w:r w:rsidRPr="005017E7">
        <w:rPr>
          <w:rFonts w:ascii="宋体" w:hAnsi="宋体" w:hint="eastAsia"/>
          <w:b/>
          <w:bCs/>
          <w:sz w:val="28"/>
          <w:szCs w:val="28"/>
        </w:rPr>
        <w:t>创建窗口</w:t>
      </w:r>
    </w:p>
    <w:p w14:paraId="7504C818" w14:textId="10F93B67" w:rsidR="00900CB9" w:rsidRPr="005017E7" w:rsidRDefault="00900CB9" w:rsidP="00900CB9">
      <w:pPr>
        <w:rPr>
          <w:rFonts w:ascii="宋体" w:hAnsi="宋体"/>
          <w:sz w:val="28"/>
          <w:szCs w:val="28"/>
        </w:rPr>
      </w:pPr>
      <w:r w:rsidRPr="005017E7">
        <w:rPr>
          <w:rFonts w:ascii="宋体" w:hAnsi="宋体"/>
          <w:sz w:val="28"/>
          <w:szCs w:val="28"/>
        </w:rPr>
        <w:tab/>
      </w:r>
      <w:r w:rsidRPr="005017E7">
        <w:rPr>
          <w:rFonts w:ascii="宋体" w:hAnsi="宋体" w:hint="eastAsia"/>
          <w:sz w:val="28"/>
          <w:szCs w:val="28"/>
        </w:rPr>
        <w:t>用刚才注册的窗口类，创建窗口，给函数传入需要创建窗口的类型的参数，就可以创建窗口了</w:t>
      </w:r>
    </w:p>
    <w:p w14:paraId="78E5E48D" w14:textId="5F6A9879" w:rsidR="00900CB9" w:rsidRPr="005017E7" w:rsidRDefault="00900CB9" w:rsidP="00900CB9">
      <w:pPr>
        <w:pStyle w:val="a4"/>
        <w:numPr>
          <w:ilvl w:val="0"/>
          <w:numId w:val="9"/>
        </w:numPr>
        <w:ind w:firstLineChars="0"/>
        <w:rPr>
          <w:rFonts w:ascii="宋体" w:hAnsi="宋体"/>
          <w:b/>
          <w:bCs/>
          <w:sz w:val="28"/>
          <w:szCs w:val="28"/>
        </w:rPr>
      </w:pPr>
      <w:r w:rsidRPr="005017E7">
        <w:rPr>
          <w:rFonts w:ascii="宋体" w:hAnsi="宋体" w:hint="eastAsia"/>
          <w:b/>
          <w:bCs/>
          <w:sz w:val="28"/>
          <w:szCs w:val="28"/>
        </w:rPr>
        <w:t>显示窗口</w:t>
      </w:r>
    </w:p>
    <w:p w14:paraId="05136DE0" w14:textId="3A257B3A" w:rsidR="00900CB9" w:rsidRPr="005017E7" w:rsidRDefault="00900CB9" w:rsidP="00900CB9">
      <w:pPr>
        <w:rPr>
          <w:rFonts w:ascii="宋体" w:hAnsi="宋体"/>
          <w:sz w:val="28"/>
          <w:szCs w:val="28"/>
        </w:rPr>
      </w:pPr>
      <w:r w:rsidRPr="005017E7">
        <w:rPr>
          <w:rFonts w:ascii="宋体" w:hAnsi="宋体"/>
          <w:sz w:val="28"/>
          <w:szCs w:val="28"/>
        </w:rPr>
        <w:tab/>
      </w:r>
      <w:r w:rsidRPr="005017E7">
        <w:rPr>
          <w:rFonts w:ascii="宋体" w:hAnsi="宋体" w:hint="eastAsia"/>
          <w:sz w:val="28"/>
          <w:szCs w:val="28"/>
        </w:rPr>
        <w:t>要</w:t>
      </w:r>
      <w:r w:rsidR="00CD5CEA" w:rsidRPr="005017E7">
        <w:rPr>
          <w:rFonts w:ascii="宋体" w:hAnsi="宋体" w:hint="eastAsia"/>
          <w:sz w:val="28"/>
          <w:szCs w:val="28"/>
        </w:rPr>
        <w:t>让创建的窗口，就需要调用显示窗口的函数，那样运行之后才能在电脑上显示出来这个窗口。</w:t>
      </w:r>
    </w:p>
    <w:p w14:paraId="3E64DE2D" w14:textId="0A4D71C9" w:rsidR="00CD5CEA" w:rsidRPr="005017E7" w:rsidRDefault="00CD5CEA" w:rsidP="00CD5CEA">
      <w:pPr>
        <w:pStyle w:val="a4"/>
        <w:numPr>
          <w:ilvl w:val="0"/>
          <w:numId w:val="9"/>
        </w:numPr>
        <w:ind w:firstLineChars="0"/>
        <w:rPr>
          <w:rFonts w:ascii="宋体" w:hAnsi="宋体"/>
          <w:b/>
          <w:bCs/>
          <w:sz w:val="28"/>
          <w:szCs w:val="28"/>
        </w:rPr>
      </w:pPr>
      <w:r w:rsidRPr="005017E7">
        <w:rPr>
          <w:rFonts w:ascii="宋体" w:hAnsi="宋体" w:hint="eastAsia"/>
          <w:b/>
          <w:bCs/>
          <w:sz w:val="28"/>
          <w:szCs w:val="28"/>
        </w:rPr>
        <w:lastRenderedPageBreak/>
        <w:t>消息循环</w:t>
      </w:r>
    </w:p>
    <w:p w14:paraId="5D7A2BE3" w14:textId="501F9A15" w:rsidR="00CD5CEA" w:rsidRPr="005017E7" w:rsidRDefault="00CD5CEA" w:rsidP="00CD5CEA">
      <w:pPr>
        <w:rPr>
          <w:rFonts w:ascii="宋体" w:hAnsi="宋体"/>
          <w:sz w:val="28"/>
          <w:szCs w:val="28"/>
        </w:rPr>
      </w:pPr>
      <w:r w:rsidRPr="005017E7">
        <w:rPr>
          <w:rFonts w:ascii="宋体" w:hAnsi="宋体"/>
          <w:sz w:val="28"/>
          <w:szCs w:val="28"/>
        </w:rPr>
        <w:tab/>
      </w:r>
      <w:r w:rsidRPr="005017E7">
        <w:rPr>
          <w:rFonts w:ascii="宋体" w:hAnsi="宋体" w:hint="eastAsia"/>
          <w:sz w:val="28"/>
          <w:szCs w:val="28"/>
        </w:rPr>
        <w:t>一个窗口需要一个消息循环来进行抓取消息，而这个消息循环就放在入口函数里.</w:t>
      </w:r>
    </w:p>
    <w:p w14:paraId="2C3F769F" w14:textId="77777777" w:rsidR="00CD5CEA" w:rsidRPr="005017E7" w:rsidRDefault="00CD5CEA" w:rsidP="00CD5CEA">
      <w:pPr>
        <w:rPr>
          <w:rFonts w:ascii="宋体" w:hAnsi="宋体"/>
          <w:sz w:val="28"/>
          <w:szCs w:val="28"/>
        </w:rPr>
      </w:pPr>
    </w:p>
    <w:p w14:paraId="479D9AE7" w14:textId="7381D92E" w:rsidR="00CD5CEA" w:rsidRPr="005017E7" w:rsidRDefault="00CD5CEA" w:rsidP="00CD5CEA">
      <w:pPr>
        <w:rPr>
          <w:rFonts w:ascii="宋体" w:hAnsi="宋体"/>
          <w:b/>
          <w:bCs/>
          <w:sz w:val="28"/>
          <w:szCs w:val="28"/>
        </w:rPr>
      </w:pPr>
      <w:r w:rsidRPr="005017E7">
        <w:rPr>
          <w:rFonts w:ascii="宋体" w:hAnsi="宋体"/>
          <w:sz w:val="28"/>
          <w:szCs w:val="28"/>
        </w:rPr>
        <w:tab/>
      </w:r>
      <w:r w:rsidRPr="005017E7">
        <w:rPr>
          <w:rFonts w:ascii="宋体" w:hAnsi="宋体"/>
          <w:b/>
          <w:bCs/>
          <w:sz w:val="28"/>
          <w:szCs w:val="28"/>
        </w:rPr>
        <w:t>2.</w:t>
      </w:r>
      <w:r w:rsidRPr="005017E7">
        <w:rPr>
          <w:rFonts w:ascii="宋体" w:hAnsi="宋体" w:hint="eastAsia"/>
          <w:b/>
          <w:bCs/>
          <w:sz w:val="28"/>
          <w:szCs w:val="28"/>
        </w:rPr>
        <w:t>消息循环</w:t>
      </w:r>
    </w:p>
    <w:p w14:paraId="7745BEBB" w14:textId="77777777" w:rsidR="004F618F" w:rsidRPr="005017E7" w:rsidRDefault="00CD5CEA" w:rsidP="004F618F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567" w:hanging="119"/>
        <w:rPr>
          <w:color w:val="5C5C5C"/>
          <w:sz w:val="28"/>
          <w:szCs w:val="28"/>
        </w:rPr>
      </w:pPr>
      <w:r w:rsidRPr="005017E7">
        <w:rPr>
          <w:sz w:val="28"/>
          <w:szCs w:val="28"/>
        </w:rPr>
        <w:tab/>
      </w:r>
      <w:r w:rsidR="004F618F" w:rsidRPr="005017E7">
        <w:rPr>
          <w:color w:val="000000"/>
          <w:sz w:val="28"/>
          <w:szCs w:val="28"/>
          <w:bdr w:val="none" w:sz="0" w:space="0" w:color="auto" w:frame="1"/>
        </w:rPr>
        <w:t>MSG</w:t>
      </w:r>
      <w:r w:rsidR="004F618F" w:rsidRPr="005017E7">
        <w:rPr>
          <w:rFonts w:cs="Calibri"/>
          <w:color w:val="000000"/>
          <w:sz w:val="28"/>
          <w:szCs w:val="28"/>
          <w:bdr w:val="none" w:sz="0" w:space="0" w:color="auto" w:frame="1"/>
        </w:rPr>
        <w:t> </w:t>
      </w:r>
      <w:r w:rsidR="004F618F" w:rsidRPr="005017E7">
        <w:rPr>
          <w:color w:val="000000"/>
          <w:sz w:val="28"/>
          <w:szCs w:val="28"/>
          <w:bdr w:val="none" w:sz="0" w:space="0" w:color="auto" w:frame="1"/>
        </w:rPr>
        <w:t>msg;</w:t>
      </w:r>
      <w:r w:rsidR="004F618F" w:rsidRPr="005017E7">
        <w:rPr>
          <w:rFonts w:cs="Calibri"/>
          <w:color w:val="000000"/>
          <w:sz w:val="28"/>
          <w:szCs w:val="28"/>
          <w:bdr w:val="none" w:sz="0" w:space="0" w:color="auto" w:frame="1"/>
        </w:rPr>
        <w:t>  </w:t>
      </w:r>
    </w:p>
    <w:p w14:paraId="49B2F91B" w14:textId="77777777" w:rsidR="004F618F" w:rsidRPr="004F618F" w:rsidRDefault="004F618F" w:rsidP="004F618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19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4F618F">
        <w:rPr>
          <w:rFonts w:ascii="宋体" w:hAnsi="宋体" w:cs="宋体"/>
          <w:color w:val="006699"/>
          <w:kern w:val="0"/>
          <w:sz w:val="28"/>
          <w:szCs w:val="28"/>
          <w:bdr w:val="none" w:sz="0" w:space="0" w:color="auto" w:frame="1"/>
        </w:rPr>
        <w:t>while</w:t>
      </w:r>
      <w:r w:rsidRPr="004F618F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(GetMessage(&amp;msg,NULL,0,0))</w:t>
      </w:r>
      <w:r w:rsidRPr="004F618F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720B4D4F" w14:textId="77777777" w:rsidR="004F618F" w:rsidRPr="004F618F" w:rsidRDefault="004F618F" w:rsidP="004F618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19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4F618F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{</w:t>
      </w:r>
      <w:r w:rsidRPr="004F618F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36A1BAFF" w14:textId="77777777" w:rsidR="004F618F" w:rsidRPr="004F618F" w:rsidRDefault="004F618F" w:rsidP="004F618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19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4F618F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4F618F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TranslateMessage(&amp;msg);</w:t>
      </w:r>
      <w:r w:rsidRPr="004F618F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//消息解释</w:t>
      </w:r>
      <w:r w:rsidRPr="004F618F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758FA6AB" w14:textId="77777777" w:rsidR="004F618F" w:rsidRPr="004F618F" w:rsidRDefault="004F618F" w:rsidP="004F618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19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4F618F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22F9ECC1" w14:textId="77777777" w:rsidR="004F618F" w:rsidRPr="004F618F" w:rsidRDefault="004F618F" w:rsidP="004F618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19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4F618F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  </w:t>
      </w:r>
      <w:r w:rsidRPr="004F618F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DispatchMessage(&amp;msg);</w:t>
      </w:r>
      <w:r w:rsidRPr="004F618F">
        <w:rPr>
          <w:rFonts w:ascii="宋体" w:hAnsi="宋体" w:cs="宋体"/>
          <w:color w:val="008200"/>
          <w:kern w:val="0"/>
          <w:sz w:val="28"/>
          <w:szCs w:val="28"/>
          <w:bdr w:val="none" w:sz="0" w:space="0" w:color="auto" w:frame="1"/>
        </w:rPr>
        <w:t>//将消息发送到“窗口过程”</w:t>
      </w:r>
      <w:r w:rsidRPr="004F618F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68FC5AB0" w14:textId="77777777" w:rsidR="004F618F" w:rsidRPr="004F618F" w:rsidRDefault="004F618F" w:rsidP="004F618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19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4F618F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}</w:t>
      </w:r>
      <w:r w:rsidRPr="004F618F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34300315" w14:textId="77777777" w:rsidR="004F618F" w:rsidRPr="004F618F" w:rsidRDefault="004F618F" w:rsidP="004F618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567" w:hanging="119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4F618F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30F2FABF" w14:textId="77777777" w:rsidR="004F618F" w:rsidRPr="004F618F" w:rsidRDefault="004F618F" w:rsidP="004F618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567" w:hanging="119"/>
        <w:jc w:val="left"/>
        <w:rPr>
          <w:rFonts w:ascii="宋体" w:hAnsi="宋体" w:cs="宋体"/>
          <w:color w:val="5C5C5C"/>
          <w:kern w:val="0"/>
          <w:sz w:val="28"/>
          <w:szCs w:val="28"/>
        </w:rPr>
      </w:pPr>
      <w:r w:rsidRPr="004F618F">
        <w:rPr>
          <w:rFonts w:ascii="宋体" w:hAnsi="宋体" w:cs="宋体"/>
          <w:color w:val="006699"/>
          <w:kern w:val="0"/>
          <w:sz w:val="28"/>
          <w:szCs w:val="28"/>
          <w:bdr w:val="none" w:sz="0" w:space="0" w:color="auto" w:frame="1"/>
        </w:rPr>
        <w:t>return</w:t>
      </w:r>
      <w:r w:rsidRPr="004F618F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</w:t>
      </w:r>
      <w:r w:rsidRPr="004F618F">
        <w:rPr>
          <w:rFonts w:ascii="宋体" w:hAnsi="宋体" w:cs="宋体"/>
          <w:color w:val="000000"/>
          <w:kern w:val="0"/>
          <w:sz w:val="28"/>
          <w:szCs w:val="28"/>
          <w:bdr w:val="none" w:sz="0" w:space="0" w:color="auto" w:frame="1"/>
        </w:rPr>
        <w:t>0;</w:t>
      </w:r>
      <w:r w:rsidRPr="004F618F">
        <w:rPr>
          <w:rFonts w:ascii="宋体" w:hAnsi="宋体" w:cs="Calibri"/>
          <w:color w:val="000000"/>
          <w:kern w:val="0"/>
          <w:sz w:val="28"/>
          <w:szCs w:val="28"/>
          <w:bdr w:val="none" w:sz="0" w:space="0" w:color="auto" w:frame="1"/>
        </w:rPr>
        <w:t>  </w:t>
      </w:r>
    </w:p>
    <w:p w14:paraId="594AA4B0" w14:textId="075244B6" w:rsidR="00CD5CEA" w:rsidRPr="005017E7" w:rsidRDefault="004F618F" w:rsidP="00CD5CEA">
      <w:pPr>
        <w:rPr>
          <w:rFonts w:ascii="宋体" w:hAnsi="宋体"/>
          <w:sz w:val="28"/>
          <w:szCs w:val="28"/>
        </w:rPr>
      </w:pPr>
      <w:r w:rsidRPr="005017E7">
        <w:rPr>
          <w:rFonts w:ascii="宋体" w:hAnsi="宋体"/>
          <w:sz w:val="28"/>
          <w:szCs w:val="28"/>
        </w:rPr>
        <w:tab/>
      </w:r>
      <w:r w:rsidRPr="005017E7">
        <w:rPr>
          <w:rFonts w:ascii="宋体" w:hAnsi="宋体" w:hint="eastAsia"/>
          <w:sz w:val="28"/>
          <w:szCs w:val="28"/>
        </w:rPr>
        <w:t>消息循环的运行机制：当循环抓取到消息之后，首先先对消息进行解释，然后把消息发送到窗口过程函数里去处理。</w:t>
      </w:r>
    </w:p>
    <w:p w14:paraId="644709B0" w14:textId="77777777" w:rsidR="004F618F" w:rsidRPr="005017E7" w:rsidRDefault="004F618F" w:rsidP="00CD5CEA">
      <w:pPr>
        <w:rPr>
          <w:rFonts w:ascii="宋体" w:hAnsi="宋体"/>
          <w:sz w:val="28"/>
          <w:szCs w:val="28"/>
        </w:rPr>
      </w:pPr>
    </w:p>
    <w:p w14:paraId="337E7999" w14:textId="257D14DC" w:rsidR="004F618F" w:rsidRPr="005017E7" w:rsidRDefault="004F618F" w:rsidP="00CD5CEA">
      <w:pPr>
        <w:rPr>
          <w:rFonts w:ascii="宋体" w:hAnsi="宋体"/>
          <w:b/>
          <w:bCs/>
          <w:sz w:val="28"/>
          <w:szCs w:val="28"/>
        </w:rPr>
      </w:pPr>
      <w:r w:rsidRPr="005017E7">
        <w:rPr>
          <w:rFonts w:ascii="宋体" w:hAnsi="宋体"/>
          <w:sz w:val="28"/>
          <w:szCs w:val="28"/>
        </w:rPr>
        <w:tab/>
      </w:r>
      <w:r w:rsidRPr="005017E7">
        <w:rPr>
          <w:rFonts w:ascii="宋体" w:hAnsi="宋体"/>
          <w:b/>
          <w:bCs/>
          <w:sz w:val="28"/>
          <w:szCs w:val="28"/>
        </w:rPr>
        <w:t>3.</w:t>
      </w:r>
      <w:r w:rsidRPr="005017E7">
        <w:rPr>
          <w:rFonts w:ascii="宋体" w:hAnsi="宋体" w:hint="eastAsia"/>
          <w:b/>
          <w:bCs/>
          <w:sz w:val="28"/>
          <w:szCs w:val="28"/>
        </w:rPr>
        <w:t>窗口过程函数</w:t>
      </w:r>
    </w:p>
    <w:p w14:paraId="756CC975" w14:textId="6A878A23" w:rsidR="004F618F" w:rsidRDefault="004F618F" w:rsidP="00CD5CEA">
      <w:pPr>
        <w:rPr>
          <w:rFonts w:ascii="宋体" w:hAnsi="宋体"/>
          <w:sz w:val="28"/>
          <w:szCs w:val="28"/>
        </w:rPr>
      </w:pPr>
      <w:r w:rsidRPr="005017E7">
        <w:rPr>
          <w:rFonts w:ascii="宋体" w:hAnsi="宋体"/>
          <w:b/>
          <w:bCs/>
          <w:sz w:val="28"/>
          <w:szCs w:val="28"/>
        </w:rPr>
        <w:tab/>
      </w:r>
      <w:r w:rsidRPr="005017E7">
        <w:rPr>
          <w:rFonts w:ascii="宋体" w:hAnsi="宋体" w:hint="eastAsia"/>
          <w:sz w:val="28"/>
          <w:szCs w:val="28"/>
        </w:rPr>
        <w:t>窗口过程函数是用来处理消息的，</w:t>
      </w:r>
      <w:r w:rsidR="00F91045" w:rsidRPr="005017E7">
        <w:rPr>
          <w:rFonts w:ascii="宋体" w:hAnsi="宋体" w:hint="eastAsia"/>
          <w:sz w:val="28"/>
          <w:szCs w:val="28"/>
        </w:rPr>
        <w:t>当消息循环发来消息之后，就用来处理消息，这个窗口过程函数是用户自己写的，没有写的消息会调用微软默认的处理消息函数。</w:t>
      </w:r>
    </w:p>
    <w:p w14:paraId="28E81F6E" w14:textId="11AF6A82" w:rsidR="005017E7" w:rsidRDefault="005017E7" w:rsidP="00CD5CEA"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sz w:val="28"/>
          <w:szCs w:val="28"/>
        </w:rPr>
        <w:lastRenderedPageBreak/>
        <w:tab/>
      </w:r>
      <w:r w:rsidRPr="005017E7">
        <w:rPr>
          <w:rFonts w:ascii="宋体" w:hAnsi="宋体"/>
          <w:b/>
          <w:bCs/>
          <w:sz w:val="28"/>
          <w:szCs w:val="28"/>
        </w:rPr>
        <w:t>4.</w:t>
      </w:r>
      <w:r w:rsidRPr="005017E7">
        <w:rPr>
          <w:rFonts w:ascii="宋体" w:hAnsi="宋体" w:hint="eastAsia"/>
          <w:b/>
          <w:bCs/>
          <w:sz w:val="28"/>
          <w:szCs w:val="28"/>
        </w:rPr>
        <w:t>运行结果</w:t>
      </w:r>
    </w:p>
    <w:p w14:paraId="357AE8A5" w14:textId="22B59EA7" w:rsidR="005017E7" w:rsidRDefault="005017E7" w:rsidP="00CD5CEA">
      <w:pPr>
        <w:rPr>
          <w:rFonts w:ascii="宋体" w:hAnsi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941F05" wp14:editId="3E2AAC1D">
            <wp:extent cx="5274310" cy="2713990"/>
            <wp:effectExtent l="0" t="0" r="2540" b="0"/>
            <wp:docPr id="12608425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425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A171" w14:textId="4CC0EA18" w:rsidR="005017E7" w:rsidRDefault="005017E7" w:rsidP="00CD5CEA">
      <w:pPr>
        <w:rPr>
          <w:rFonts w:ascii="宋体" w:hAnsi="宋体"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显示结果，然后点击：</w:t>
      </w:r>
    </w:p>
    <w:p w14:paraId="28A5D396" w14:textId="69178F28" w:rsidR="005017E7" w:rsidRDefault="005017E7" w:rsidP="00CD5CEA">
      <w:pPr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47DBE97E" wp14:editId="5A995931">
            <wp:extent cx="1714500" cy="1819275"/>
            <wp:effectExtent l="0" t="0" r="0" b="9525"/>
            <wp:docPr id="10786074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074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66D8" w14:textId="409905F2" w:rsidR="005017E7" w:rsidRDefault="005017E7" w:rsidP="00CD5CEA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弹出来:</w:t>
      </w:r>
    </w:p>
    <w:p w14:paraId="32E8AAFE" w14:textId="4EB27862" w:rsidR="005017E7" w:rsidRDefault="005017E7" w:rsidP="00CD5CEA">
      <w:pPr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FC12FD4" wp14:editId="3E276DAF">
            <wp:extent cx="5274310" cy="2713990"/>
            <wp:effectExtent l="0" t="0" r="2540" b="0"/>
            <wp:docPr id="912063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63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E89E" w14:textId="68FEC65E" w:rsidR="005017E7" w:rsidRDefault="005017E7" w:rsidP="00CD5CEA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lastRenderedPageBreak/>
        <w:tab/>
      </w:r>
      <w:r>
        <w:rPr>
          <w:rFonts w:ascii="宋体" w:hAnsi="宋体" w:hint="eastAsia"/>
          <w:sz w:val="28"/>
          <w:szCs w:val="28"/>
        </w:rPr>
        <w:t>然后关闭</w:t>
      </w:r>
      <w:r w:rsidR="00791AB9">
        <w:rPr>
          <w:rFonts w:ascii="宋体" w:hAnsi="宋体" w:hint="eastAsia"/>
          <w:sz w:val="28"/>
          <w:szCs w:val="28"/>
        </w:rPr>
        <w:t>:</w:t>
      </w:r>
    </w:p>
    <w:p w14:paraId="3878C461" w14:textId="4A117B07" w:rsidR="00791AB9" w:rsidRPr="005017E7" w:rsidRDefault="00791AB9" w:rsidP="00CD5CEA">
      <w:pPr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BA9881F" wp14:editId="0EC5CA26">
            <wp:extent cx="5274310" cy="2713990"/>
            <wp:effectExtent l="0" t="0" r="2540" b="0"/>
            <wp:docPr id="18762352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352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5287" w14:textId="3C00FADD" w:rsidR="005017E7" w:rsidRPr="005017E7" w:rsidRDefault="005017E7" w:rsidP="00CD5CEA">
      <w:pPr>
        <w:rPr>
          <w:rFonts w:ascii="宋体" w:hAnsi="宋体"/>
          <w:b/>
          <w:bCs/>
          <w:sz w:val="28"/>
          <w:szCs w:val="28"/>
        </w:rPr>
      </w:pPr>
      <w:r w:rsidRPr="005017E7">
        <w:rPr>
          <w:rFonts w:ascii="宋体" w:hAnsi="宋体"/>
          <w:sz w:val="28"/>
          <w:szCs w:val="28"/>
        </w:rPr>
        <w:tab/>
      </w:r>
      <w:r>
        <w:rPr>
          <w:rFonts w:ascii="宋体" w:hAnsi="宋体"/>
          <w:b/>
          <w:bCs/>
          <w:sz w:val="28"/>
          <w:szCs w:val="28"/>
        </w:rPr>
        <w:t>5</w:t>
      </w:r>
      <w:r w:rsidRPr="005017E7">
        <w:rPr>
          <w:rFonts w:ascii="宋体" w:hAnsi="宋体"/>
          <w:b/>
          <w:bCs/>
          <w:sz w:val="28"/>
          <w:szCs w:val="28"/>
        </w:rPr>
        <w:t>.</w:t>
      </w:r>
      <w:r w:rsidRPr="005017E7">
        <w:rPr>
          <w:rFonts w:ascii="宋体" w:hAnsi="宋体" w:hint="eastAsia"/>
          <w:b/>
          <w:bCs/>
          <w:sz w:val="28"/>
          <w:szCs w:val="28"/>
        </w:rPr>
        <w:t>实验总结</w:t>
      </w:r>
    </w:p>
    <w:p w14:paraId="79A13AA9" w14:textId="77777777" w:rsidR="005017E7" w:rsidRPr="005017E7" w:rsidRDefault="005017E7" w:rsidP="005017E7">
      <w:pPr>
        <w:rPr>
          <w:rFonts w:ascii="宋体" w:hAnsi="宋体"/>
          <w:sz w:val="28"/>
          <w:szCs w:val="28"/>
        </w:rPr>
      </w:pPr>
      <w:r w:rsidRPr="005017E7">
        <w:rPr>
          <w:rFonts w:ascii="宋体" w:hAnsi="宋体"/>
          <w:sz w:val="28"/>
          <w:szCs w:val="28"/>
        </w:rPr>
        <w:tab/>
        <w:t>在本次实验中，我对Windows编程的内部运行机制有了深刻的理解。我学会了操作系统创建消息队列、WinMain函数的作用以及消息循环和窗口过程函数的重要性。这种理解使我能够更好地设计和开发Windows应用程序，将控制流程、消息处理和用户交互等方面考虑在内。</w:t>
      </w:r>
    </w:p>
    <w:p w14:paraId="395457D0" w14:textId="77777777" w:rsidR="005017E7" w:rsidRPr="005017E7" w:rsidRDefault="005017E7" w:rsidP="005017E7">
      <w:pPr>
        <w:rPr>
          <w:rFonts w:ascii="宋体" w:hAnsi="宋体"/>
          <w:sz w:val="28"/>
          <w:szCs w:val="28"/>
        </w:rPr>
      </w:pPr>
      <w:r w:rsidRPr="005017E7">
        <w:rPr>
          <w:rFonts w:ascii="宋体" w:hAnsi="宋体"/>
          <w:sz w:val="28"/>
          <w:szCs w:val="28"/>
        </w:rPr>
        <w:t>在编程过程中，我也意识到了资源管理的重要性。在申请资源时，我要及时进行释放，以避免内存泄漏或进入死循环等问题。这需要我时刻关注代码的正确性，并注意遵循良好的编程实践。</w:t>
      </w:r>
    </w:p>
    <w:p w14:paraId="4BE84367" w14:textId="73B9881F" w:rsidR="005017E7" w:rsidRPr="005017E7" w:rsidRDefault="005017E7" w:rsidP="00CD5CEA">
      <w:pPr>
        <w:rPr>
          <w:rFonts w:ascii="宋体" w:hAnsi="宋体"/>
          <w:sz w:val="24"/>
        </w:rPr>
      </w:pPr>
    </w:p>
    <w:sectPr w:rsidR="005017E7" w:rsidRPr="00501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8D887" w14:textId="77777777" w:rsidR="00A83FE3" w:rsidRDefault="00A83FE3" w:rsidP="00F0506C">
      <w:r>
        <w:separator/>
      </w:r>
    </w:p>
  </w:endnote>
  <w:endnote w:type="continuationSeparator" w:id="0">
    <w:p w14:paraId="2CE43AE8" w14:textId="77777777" w:rsidR="00A83FE3" w:rsidRDefault="00A83FE3" w:rsidP="00F05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AC57A" w14:textId="77777777" w:rsidR="00A83FE3" w:rsidRDefault="00A83FE3" w:rsidP="00F0506C">
      <w:r>
        <w:separator/>
      </w:r>
    </w:p>
  </w:footnote>
  <w:footnote w:type="continuationSeparator" w:id="0">
    <w:p w14:paraId="7AA8C48C" w14:textId="77777777" w:rsidR="00A83FE3" w:rsidRDefault="00A83FE3" w:rsidP="00F050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7E82"/>
    <w:multiLevelType w:val="multilevel"/>
    <w:tmpl w:val="007A7E82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F025BB"/>
    <w:multiLevelType w:val="hybridMultilevel"/>
    <w:tmpl w:val="81C03DA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134C7695"/>
    <w:multiLevelType w:val="singleLevel"/>
    <w:tmpl w:val="134C7695"/>
    <w:lvl w:ilvl="0">
      <w:start w:val="2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27872BD5"/>
    <w:multiLevelType w:val="hybridMultilevel"/>
    <w:tmpl w:val="55A040B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89170B8"/>
    <w:multiLevelType w:val="hybridMultilevel"/>
    <w:tmpl w:val="3E92BA6A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28947488"/>
    <w:multiLevelType w:val="multilevel"/>
    <w:tmpl w:val="28947488"/>
    <w:lvl w:ilvl="0">
      <w:start w:val="10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31AA7814"/>
    <w:multiLevelType w:val="multilevel"/>
    <w:tmpl w:val="C8001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FA3B04"/>
    <w:multiLevelType w:val="multilevel"/>
    <w:tmpl w:val="B204C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874E77"/>
    <w:multiLevelType w:val="multilevel"/>
    <w:tmpl w:val="73874E77"/>
    <w:lvl w:ilvl="0">
      <w:start w:val="1"/>
      <w:numFmt w:val="decimal"/>
      <w:lvlText w:val="第%1章"/>
      <w:lvlJc w:val="left"/>
      <w:pPr>
        <w:tabs>
          <w:tab w:val="left" w:pos="1080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782B61B6"/>
    <w:multiLevelType w:val="multilevel"/>
    <w:tmpl w:val="782B61B6"/>
    <w:lvl w:ilvl="0">
      <w:start w:val="1"/>
      <w:numFmt w:val="decimal"/>
      <w:lvlText w:val="%1."/>
      <w:lvlJc w:val="left"/>
      <w:pPr>
        <w:tabs>
          <w:tab w:val="left" w:pos="855"/>
        </w:tabs>
        <w:ind w:left="855" w:hanging="420"/>
      </w:pPr>
    </w:lvl>
    <w:lvl w:ilvl="1">
      <w:start w:val="3"/>
      <w:numFmt w:val="bullet"/>
      <w:lvlText w:val="●"/>
      <w:lvlJc w:val="left"/>
      <w:pPr>
        <w:tabs>
          <w:tab w:val="left" w:pos="1215"/>
        </w:tabs>
        <w:ind w:left="1215" w:hanging="360"/>
      </w:pPr>
      <w:rPr>
        <w:rFonts w:ascii="宋体" w:eastAsia="宋体" w:hAnsi="宋体" w:cs="Times New Roman" w:hint="eastAsia"/>
      </w:rPr>
    </w:lvl>
    <w:lvl w:ilvl="2">
      <w:start w:val="1"/>
      <w:numFmt w:val="decimal"/>
      <w:lvlText w:val="%3．"/>
      <w:lvlJc w:val="left"/>
      <w:pPr>
        <w:tabs>
          <w:tab w:val="left" w:pos="1635"/>
        </w:tabs>
        <w:ind w:left="1635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num w:numId="1" w16cid:durableId="1041980821">
    <w:abstractNumId w:val="8"/>
  </w:num>
  <w:num w:numId="2" w16cid:durableId="944461695">
    <w:abstractNumId w:val="0"/>
  </w:num>
  <w:num w:numId="3" w16cid:durableId="979459174">
    <w:abstractNumId w:val="9"/>
  </w:num>
  <w:num w:numId="4" w16cid:durableId="418016342">
    <w:abstractNumId w:val="2"/>
  </w:num>
  <w:num w:numId="5" w16cid:durableId="59526190">
    <w:abstractNumId w:val="5"/>
  </w:num>
  <w:num w:numId="6" w16cid:durableId="1349286857">
    <w:abstractNumId w:val="4"/>
  </w:num>
  <w:num w:numId="7" w16cid:durableId="1326738486">
    <w:abstractNumId w:val="7"/>
  </w:num>
  <w:num w:numId="8" w16cid:durableId="611590546">
    <w:abstractNumId w:val="1"/>
  </w:num>
  <w:num w:numId="9" w16cid:durableId="537669972">
    <w:abstractNumId w:val="3"/>
  </w:num>
  <w:num w:numId="10" w16cid:durableId="776730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DI2MzBiMzdlZWE5MWU5ZjAzOTEzZmJlNzYwZDEwNTEifQ=="/>
  </w:docVars>
  <w:rsids>
    <w:rsidRoot w:val="001A65C1"/>
    <w:rsid w:val="001A65C1"/>
    <w:rsid w:val="00422DB7"/>
    <w:rsid w:val="00434579"/>
    <w:rsid w:val="004B1A7F"/>
    <w:rsid w:val="004F6108"/>
    <w:rsid w:val="004F618F"/>
    <w:rsid w:val="005017E7"/>
    <w:rsid w:val="00791AB9"/>
    <w:rsid w:val="0079774F"/>
    <w:rsid w:val="008E492E"/>
    <w:rsid w:val="00900CB9"/>
    <w:rsid w:val="009557C6"/>
    <w:rsid w:val="00A44945"/>
    <w:rsid w:val="00A83FE3"/>
    <w:rsid w:val="00C9195F"/>
    <w:rsid w:val="00CD5CEA"/>
    <w:rsid w:val="00EC4A26"/>
    <w:rsid w:val="00F0506C"/>
    <w:rsid w:val="00F50A60"/>
    <w:rsid w:val="00F91045"/>
    <w:rsid w:val="00FA10DB"/>
    <w:rsid w:val="08625BB6"/>
    <w:rsid w:val="27E11232"/>
    <w:rsid w:val="2EAA3F70"/>
    <w:rsid w:val="3FA04524"/>
    <w:rsid w:val="7363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579141"/>
  <w15:docId w15:val="{086EDD2B-AD6E-477E-A3F6-DEB202366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semiHidden/>
    <w:qFormat/>
    <w:rPr>
      <w:rFonts w:ascii="宋体" w:hAnsi="Courier New"/>
      <w:szCs w:val="20"/>
    </w:rPr>
  </w:style>
  <w:style w:type="paragraph" w:styleId="a4">
    <w:name w:val="List Paragraph"/>
    <w:basedOn w:val="a"/>
    <w:uiPriority w:val="99"/>
    <w:rsid w:val="00434579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C9195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header"/>
    <w:basedOn w:val="a"/>
    <w:link w:val="a7"/>
    <w:rsid w:val="00F0506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F0506C"/>
    <w:rPr>
      <w:kern w:val="2"/>
      <w:sz w:val="18"/>
      <w:szCs w:val="18"/>
    </w:rPr>
  </w:style>
  <w:style w:type="paragraph" w:styleId="a8">
    <w:name w:val="footer"/>
    <w:basedOn w:val="a"/>
    <w:link w:val="a9"/>
    <w:rsid w:val="00F05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F0506C"/>
    <w:rPr>
      <w:kern w:val="2"/>
      <w:sz w:val="18"/>
      <w:szCs w:val="18"/>
    </w:rPr>
  </w:style>
  <w:style w:type="paragraph" w:customStyle="1" w:styleId="alt">
    <w:name w:val="alt"/>
    <w:basedOn w:val="a"/>
    <w:rsid w:val="00900CB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omment">
    <w:name w:val="comment"/>
    <w:basedOn w:val="a0"/>
    <w:rsid w:val="00900CB9"/>
  </w:style>
  <w:style w:type="character" w:customStyle="1" w:styleId="datatypes">
    <w:name w:val="datatypes"/>
    <w:basedOn w:val="a0"/>
    <w:rsid w:val="00900CB9"/>
  </w:style>
  <w:style w:type="character" w:customStyle="1" w:styleId="string">
    <w:name w:val="string"/>
    <w:basedOn w:val="a0"/>
    <w:rsid w:val="00900CB9"/>
  </w:style>
  <w:style w:type="character" w:customStyle="1" w:styleId="keyword">
    <w:name w:val="keyword"/>
    <w:basedOn w:val="a0"/>
    <w:rsid w:val="00900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0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xiaowu</dc:creator>
  <cp:lastModifiedBy>志涛 王</cp:lastModifiedBy>
  <cp:revision>12</cp:revision>
  <dcterms:created xsi:type="dcterms:W3CDTF">2023-06-06T10:39:00Z</dcterms:created>
  <dcterms:modified xsi:type="dcterms:W3CDTF">2023-11-19T15:19:00Z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33E1709556EE4A9DADE839AF8831BD27_13</vt:lpwstr>
  </property>
</Properties>
</file>